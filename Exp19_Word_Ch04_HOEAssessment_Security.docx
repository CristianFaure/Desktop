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ustomXmlInsRangeStart w:id="0" w:author="Trinidad Faure" w:date="2019-11-17T19:14:00Z"/>
    <w:sdt>
      <w:sdtPr>
        <w:id w:val="1922754828"/>
        <w:docPartObj>
          <w:docPartGallery w:val="Cover Pages"/>
          <w:docPartUnique/>
        </w:docPartObj>
      </w:sdtPr>
      <w:sdtEndPr>
        <w:rPr>
          <w:color w:val="000000" w:themeColor="text1"/>
          <w:szCs w:val="32"/>
        </w:rPr>
      </w:sdtEndPr>
      <w:sdtContent>
        <w:customXmlInsRangeEnd w:id="0"/>
        <w:p w14:paraId="76421A5C" w14:textId="696DEDEE" w:rsidR="005D0A3A" w:rsidRDefault="005D0A3A">
          <w:pPr>
            <w:rPr>
              <w:ins w:id="1" w:author="Trinidad Faure" w:date="2019-11-17T19:14:00Z"/>
            </w:rPr>
          </w:pPr>
        </w:p>
        <w:p w14:paraId="777DDB50" w14:textId="748AFC8F" w:rsidR="005D0A3A" w:rsidRDefault="005D0A3A">
          <w:pPr>
            <w:spacing w:after="160" w:line="259" w:lineRule="auto"/>
            <w:ind w:firstLine="0"/>
            <w:rPr>
              <w:ins w:id="2" w:author="Trinidad Faure" w:date="2019-11-17T19:14:00Z"/>
              <w:rFonts w:eastAsiaTheme="majorEastAsia" w:cstheme="majorBidi"/>
              <w:b/>
              <w:color w:val="000000" w:themeColor="text1"/>
              <w:szCs w:val="32"/>
            </w:rPr>
          </w:pPr>
          <w:ins w:id="3" w:author="Trinidad Faure" w:date="2019-11-17T19:14:00Z">
            <w:r>
              <w:rPr>
                <w:noProof/>
              </w:rPr>
              <mc:AlternateContent>
                <mc:Choice Requires="wps">
                  <w:drawing>
                    <wp:anchor distT="0" distB="0" distL="182880" distR="182880" simplePos="0" relativeHeight="251660288" behindDoc="0" locked="0" layoutInCell="1" allowOverlap="1" wp14:anchorId="7744C388" wp14:editId="240E31F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46402" w14:textId="51A68297" w:rsidR="005D0A3A" w:rsidRDefault="005D0A3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ins w:id="4" w:author="Trinidad Faure" w:date="2019-11-17T19:15:00Z">
                                        <w:r>
                                          <w:rPr>
                                            <w:color w:val="5B9BD5" w:themeColor="accent1"/>
                                            <w:sz w:val="72"/>
                                            <w:szCs w:val="72"/>
                                          </w:rPr>
                                          <w:t>Password Recommendations</w:t>
                                        </w:r>
                                      </w:ins>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8AD8415" w14:textId="463872AC" w:rsidR="005D0A3A" w:rsidRDefault="005D0A3A">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B0EDED" w14:textId="12E6F181" w:rsidR="005D0A3A" w:rsidRDefault="005D0A3A">
                                      <w:pPr>
                                        <w:pStyle w:val="NoSpacing"/>
                                        <w:spacing w:before="80" w:after="40"/>
                                        <w:rPr>
                                          <w:caps/>
                                          <w:color w:val="4472C4" w:themeColor="accent5"/>
                                          <w:sz w:val="24"/>
                                          <w:szCs w:val="24"/>
                                        </w:rPr>
                                      </w:pPr>
                                      <w:ins w:id="5" w:author="Trinidad Faure" w:date="2019-11-17T19:17:00Z">
                                        <w:r>
                                          <w:rPr>
                                            <w:caps/>
                                            <w:color w:val="4472C4" w:themeColor="accent5"/>
                                            <w:sz w:val="24"/>
                                            <w:szCs w:val="24"/>
                                          </w:rPr>
                                          <w:t>Trinidad Faure</w:t>
                                        </w:r>
                                      </w:ins>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44C388"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6F46402" w14:textId="51A68297" w:rsidR="005D0A3A" w:rsidRDefault="005D0A3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ins w:id="6" w:author="Trinidad Faure" w:date="2019-11-17T19:15:00Z">
                                  <w:r>
                                    <w:rPr>
                                      <w:color w:val="5B9BD5" w:themeColor="accent1"/>
                                      <w:sz w:val="72"/>
                                      <w:szCs w:val="72"/>
                                    </w:rPr>
                                    <w:t>Password Recommendations</w:t>
                                  </w:r>
                                </w:ins>
                              </w:sdtContent>
                            </w:sdt>
                          </w:p>
                          <w:sdt>
                            <w:sdtPr>
                              <w:rPr>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28AD8415" w14:textId="463872AC" w:rsidR="005D0A3A" w:rsidRDefault="005D0A3A">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3B0EDED" w14:textId="12E6F181" w:rsidR="005D0A3A" w:rsidRDefault="005D0A3A">
                                <w:pPr>
                                  <w:pStyle w:val="NoSpacing"/>
                                  <w:spacing w:before="80" w:after="40"/>
                                  <w:rPr>
                                    <w:caps/>
                                    <w:color w:val="4472C4" w:themeColor="accent5"/>
                                    <w:sz w:val="24"/>
                                    <w:szCs w:val="24"/>
                                  </w:rPr>
                                </w:pPr>
                                <w:ins w:id="7" w:author="Trinidad Faure" w:date="2019-11-17T19:17:00Z">
                                  <w:r>
                                    <w:rPr>
                                      <w:caps/>
                                      <w:color w:val="4472C4" w:themeColor="accent5"/>
                                      <w:sz w:val="24"/>
                                      <w:szCs w:val="24"/>
                                    </w:rPr>
                                    <w:t>Trinidad Faure</w:t>
                                  </w:r>
                                </w:ins>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F9EB601" wp14:editId="16B91AD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24"/>
                                      <w:szCs w:val="24"/>
                                      <w:rPrChange w:id="8" w:author="Trinidad Faure" w:date="2019-11-17T20:14:00Z">
                                        <w:rPr>
                                          <w:color w:val="FFFFFF" w:themeColor="background1"/>
                                          <w:sz w:val="24"/>
                                          <w:szCs w:val="24"/>
                                        </w:rPr>
                                      </w:rPrChange>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DB0B230" w14:textId="2CA948B1" w:rsidR="005D0A3A" w:rsidRDefault="00CA537D">
                                      <w:pPr>
                                        <w:pStyle w:val="NoSpacing"/>
                                        <w:jc w:val="right"/>
                                        <w:rPr>
                                          <w:color w:val="FFFFFF" w:themeColor="background1"/>
                                          <w:sz w:val="24"/>
                                          <w:szCs w:val="24"/>
                                        </w:rPr>
                                      </w:pPr>
                                      <w:ins w:id="9" w:author="Trinidad Faure" w:date="2019-11-17T20:13:00Z">
                                        <w:r w:rsidRPr="00CA537D">
                                          <w:rPr>
                                            <w:color w:val="000000" w:themeColor="text1"/>
                                            <w:sz w:val="24"/>
                                            <w:szCs w:val="24"/>
                                            <w:rPrChange w:id="10" w:author="Trinidad Faure" w:date="2019-11-17T20:14:00Z">
                                              <w:rPr>
                                                <w:color w:val="FFFFFF" w:themeColor="background1"/>
                                                <w:sz w:val="24"/>
                                                <w:szCs w:val="24"/>
                                              </w:rPr>
                                            </w:rPrChange>
                                          </w:rPr>
                                          <w:t>2020</w:t>
                                        </w:r>
                                      </w:ins>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9EB60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000000" w:themeColor="text1"/>
                                <w:sz w:val="24"/>
                                <w:szCs w:val="24"/>
                                <w:rPrChange w:id="11" w:author="Trinidad Faure" w:date="2019-11-17T20:14:00Z">
                                  <w:rPr>
                                    <w:color w:val="FFFFFF" w:themeColor="background1"/>
                                    <w:sz w:val="24"/>
                                    <w:szCs w:val="24"/>
                                  </w:rPr>
                                </w:rPrChange>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1DB0B230" w14:textId="2CA948B1" w:rsidR="005D0A3A" w:rsidRDefault="00CA537D">
                                <w:pPr>
                                  <w:pStyle w:val="NoSpacing"/>
                                  <w:jc w:val="right"/>
                                  <w:rPr>
                                    <w:color w:val="FFFFFF" w:themeColor="background1"/>
                                    <w:sz w:val="24"/>
                                    <w:szCs w:val="24"/>
                                  </w:rPr>
                                </w:pPr>
                                <w:ins w:id="12" w:author="Trinidad Faure" w:date="2019-11-17T20:13:00Z">
                                  <w:r w:rsidRPr="00CA537D">
                                    <w:rPr>
                                      <w:color w:val="000000" w:themeColor="text1"/>
                                      <w:sz w:val="24"/>
                                      <w:szCs w:val="24"/>
                                      <w:rPrChange w:id="13" w:author="Trinidad Faure" w:date="2019-11-17T20:14:00Z">
                                        <w:rPr>
                                          <w:color w:val="FFFFFF" w:themeColor="background1"/>
                                          <w:sz w:val="24"/>
                                          <w:szCs w:val="24"/>
                                        </w:rPr>
                                      </w:rPrChange>
                                    </w:rPr>
                                    <w:t>2020</w:t>
                                  </w:r>
                                </w:ins>
                              </w:p>
                            </w:sdtContent>
                          </w:sdt>
                        </w:txbxContent>
                      </v:textbox>
                      <w10:wrap anchorx="margin" anchory="page"/>
                    </v:rect>
                  </w:pict>
                </mc:Fallback>
              </mc:AlternateContent>
            </w:r>
            <w:r>
              <w:rPr>
                <w:color w:val="000000" w:themeColor="text1"/>
                <w:szCs w:val="32"/>
              </w:rPr>
              <w:br w:type="page"/>
            </w:r>
          </w:ins>
        </w:p>
        <w:customXmlInsRangeStart w:id="14" w:author="Trinidad Faure" w:date="2019-11-17T19:14:00Z"/>
      </w:sdtContent>
    </w:sdt>
    <w:customXmlInsRangeEnd w:id="14"/>
    <w:customXmlInsRangeStart w:id="15" w:author="Trinidad Faure" w:date="2019-11-17T19:25:00Z"/>
    <w:sdt>
      <w:sdtPr>
        <w:id w:val="1591354943"/>
        <w:docPartObj>
          <w:docPartGallery w:val="Table of Contents"/>
          <w:docPartUnique/>
        </w:docPartObj>
      </w:sdtPr>
      <w:sdtEndPr>
        <w:rPr>
          <w:rFonts w:ascii="Times New Roman" w:hAnsi="Times New Roman" w:cstheme="minorBidi"/>
          <w:caps w:val="0"/>
          <w:noProof/>
          <w:szCs w:val="22"/>
        </w:rPr>
      </w:sdtEndPr>
      <w:sdtContent>
        <w:customXmlInsRangeEnd w:id="15"/>
        <w:p w14:paraId="348AE78C" w14:textId="409F1B79" w:rsidR="00CA537D" w:rsidRDefault="00CA537D">
          <w:pPr>
            <w:pStyle w:val="TOC1"/>
            <w:tabs>
              <w:tab w:val="right" w:leader="dot" w:pos="9350"/>
            </w:tabs>
            <w:rPr>
              <w:ins w:id="16" w:author="Trinidad Faure" w:date="2019-11-17T20:18:00Z"/>
              <w:rFonts w:asciiTheme="minorHAnsi" w:eastAsiaTheme="minorEastAsia" w:hAnsiTheme="minorHAnsi" w:cstheme="minorBidi"/>
              <w:b w:val="0"/>
              <w:bCs w:val="0"/>
              <w:caps w:val="0"/>
              <w:noProof/>
              <w:sz w:val="22"/>
              <w:szCs w:val="22"/>
            </w:rPr>
          </w:pPr>
          <w:ins w:id="17" w:author="Trinidad Faure" w:date="2019-11-17T20:18:00Z">
            <w:r>
              <w:fldChar w:fldCharType="begin"/>
            </w:r>
            <w:r>
              <w:instrText xml:space="preserve"> TOC \o "1-3" \h \z \u </w:instrText>
            </w:r>
          </w:ins>
          <w:r>
            <w:fldChar w:fldCharType="separate"/>
          </w:r>
          <w:ins w:id="18" w:author="Trinidad Faure" w:date="2019-11-17T20:18:00Z">
            <w:r w:rsidRPr="0032119F">
              <w:rPr>
                <w:rStyle w:val="Hyperlink"/>
                <w:noProof/>
              </w:rPr>
              <w:fldChar w:fldCharType="begin"/>
            </w:r>
            <w:r w:rsidRPr="0032119F">
              <w:rPr>
                <w:rStyle w:val="Hyperlink"/>
                <w:noProof/>
              </w:rPr>
              <w:instrText xml:space="preserve"> </w:instrText>
            </w:r>
            <w:r>
              <w:rPr>
                <w:noProof/>
              </w:rPr>
              <w:instrText>HYPERLINK \l "_Toc24914328"</w:instrText>
            </w:r>
            <w:r w:rsidRPr="0032119F">
              <w:rPr>
                <w:rStyle w:val="Hyperlink"/>
                <w:noProof/>
              </w:rPr>
              <w:instrText xml:space="preserve"> </w:instrText>
            </w:r>
            <w:r w:rsidRPr="0032119F">
              <w:rPr>
                <w:rStyle w:val="Hyperlink"/>
                <w:noProof/>
              </w:rPr>
            </w:r>
            <w:r w:rsidRPr="0032119F">
              <w:rPr>
                <w:rStyle w:val="Hyperlink"/>
                <w:noProof/>
              </w:rPr>
              <w:fldChar w:fldCharType="separate"/>
            </w:r>
            <w:r w:rsidRPr="0032119F">
              <w:rPr>
                <w:rStyle w:val="Hyperlink"/>
                <w:rFonts w:cs="Times New Roman"/>
                <w:noProof/>
              </w:rPr>
              <w:t>Introduction</w:t>
            </w:r>
            <w:r>
              <w:rPr>
                <w:noProof/>
                <w:webHidden/>
              </w:rPr>
              <w:tab/>
            </w:r>
            <w:r>
              <w:rPr>
                <w:noProof/>
                <w:webHidden/>
              </w:rPr>
              <w:fldChar w:fldCharType="begin"/>
            </w:r>
            <w:r>
              <w:rPr>
                <w:noProof/>
                <w:webHidden/>
              </w:rPr>
              <w:instrText xml:space="preserve"> PAGEREF _Toc24914328 \h </w:instrText>
            </w:r>
            <w:r>
              <w:rPr>
                <w:noProof/>
                <w:webHidden/>
              </w:rPr>
            </w:r>
          </w:ins>
          <w:r>
            <w:rPr>
              <w:noProof/>
              <w:webHidden/>
            </w:rPr>
            <w:fldChar w:fldCharType="separate"/>
          </w:r>
          <w:ins w:id="19" w:author="Trinidad Faure" w:date="2019-11-17T20:18:00Z">
            <w:r>
              <w:rPr>
                <w:noProof/>
                <w:webHidden/>
              </w:rPr>
              <w:t>2</w:t>
            </w:r>
            <w:r>
              <w:rPr>
                <w:noProof/>
                <w:webHidden/>
              </w:rPr>
              <w:fldChar w:fldCharType="end"/>
            </w:r>
            <w:r w:rsidRPr="0032119F">
              <w:rPr>
                <w:rStyle w:val="Hyperlink"/>
                <w:noProof/>
              </w:rPr>
              <w:fldChar w:fldCharType="end"/>
            </w:r>
          </w:ins>
        </w:p>
        <w:p w14:paraId="4FE1B283" w14:textId="00A363EE" w:rsidR="00CA537D" w:rsidRDefault="00CA537D">
          <w:pPr>
            <w:pStyle w:val="TOC1"/>
            <w:tabs>
              <w:tab w:val="right" w:leader="dot" w:pos="9350"/>
            </w:tabs>
            <w:rPr>
              <w:ins w:id="20" w:author="Trinidad Faure" w:date="2019-11-17T20:18:00Z"/>
              <w:rFonts w:asciiTheme="minorHAnsi" w:eastAsiaTheme="minorEastAsia" w:hAnsiTheme="minorHAnsi" w:cstheme="minorBidi"/>
              <w:b w:val="0"/>
              <w:bCs w:val="0"/>
              <w:caps w:val="0"/>
              <w:noProof/>
              <w:sz w:val="22"/>
              <w:szCs w:val="22"/>
            </w:rPr>
          </w:pPr>
          <w:ins w:id="21" w:author="Trinidad Faure" w:date="2019-11-17T20:18:00Z">
            <w:r w:rsidRPr="0032119F">
              <w:rPr>
                <w:rStyle w:val="Hyperlink"/>
                <w:noProof/>
              </w:rPr>
              <w:fldChar w:fldCharType="begin"/>
            </w:r>
            <w:r w:rsidRPr="0032119F">
              <w:rPr>
                <w:rStyle w:val="Hyperlink"/>
                <w:noProof/>
              </w:rPr>
              <w:instrText xml:space="preserve"> </w:instrText>
            </w:r>
            <w:r>
              <w:rPr>
                <w:noProof/>
              </w:rPr>
              <w:instrText>HYPERLINK \l "_Toc24914329"</w:instrText>
            </w:r>
            <w:r w:rsidRPr="0032119F">
              <w:rPr>
                <w:rStyle w:val="Hyperlink"/>
                <w:noProof/>
              </w:rPr>
              <w:instrText xml:space="preserve"> </w:instrText>
            </w:r>
            <w:r w:rsidRPr="0032119F">
              <w:rPr>
                <w:rStyle w:val="Hyperlink"/>
                <w:noProof/>
              </w:rPr>
            </w:r>
            <w:r w:rsidRPr="0032119F">
              <w:rPr>
                <w:rStyle w:val="Hyperlink"/>
                <w:noProof/>
              </w:rPr>
              <w:fldChar w:fldCharType="separate"/>
            </w:r>
            <w:r w:rsidRPr="0032119F">
              <w:rPr>
                <w:rStyle w:val="Hyperlink"/>
                <w:rFonts w:cs="Times New Roman"/>
                <w:noProof/>
              </w:rPr>
              <w:t>Poor Password Practices and Their Consequences</w:t>
            </w:r>
            <w:r>
              <w:rPr>
                <w:noProof/>
                <w:webHidden/>
              </w:rPr>
              <w:tab/>
            </w:r>
            <w:r>
              <w:rPr>
                <w:noProof/>
                <w:webHidden/>
              </w:rPr>
              <w:fldChar w:fldCharType="begin"/>
            </w:r>
            <w:r>
              <w:rPr>
                <w:noProof/>
                <w:webHidden/>
              </w:rPr>
              <w:instrText xml:space="preserve"> PAGEREF _Toc24914329 \h </w:instrText>
            </w:r>
            <w:r>
              <w:rPr>
                <w:noProof/>
                <w:webHidden/>
              </w:rPr>
            </w:r>
          </w:ins>
          <w:r>
            <w:rPr>
              <w:noProof/>
              <w:webHidden/>
            </w:rPr>
            <w:fldChar w:fldCharType="separate"/>
          </w:r>
          <w:ins w:id="22" w:author="Trinidad Faure" w:date="2019-11-17T20:18:00Z">
            <w:r>
              <w:rPr>
                <w:noProof/>
                <w:webHidden/>
              </w:rPr>
              <w:t>2</w:t>
            </w:r>
            <w:r>
              <w:rPr>
                <w:noProof/>
                <w:webHidden/>
              </w:rPr>
              <w:fldChar w:fldCharType="end"/>
            </w:r>
            <w:r w:rsidRPr="0032119F">
              <w:rPr>
                <w:rStyle w:val="Hyperlink"/>
                <w:noProof/>
              </w:rPr>
              <w:fldChar w:fldCharType="end"/>
            </w:r>
          </w:ins>
        </w:p>
        <w:p w14:paraId="208A1E76" w14:textId="5F38536C" w:rsidR="00CA537D" w:rsidRDefault="00CA537D">
          <w:pPr>
            <w:pStyle w:val="TOC1"/>
            <w:tabs>
              <w:tab w:val="right" w:leader="dot" w:pos="9350"/>
            </w:tabs>
            <w:rPr>
              <w:ins w:id="23" w:author="Trinidad Faure" w:date="2019-11-17T20:18:00Z"/>
              <w:rFonts w:asciiTheme="minorHAnsi" w:eastAsiaTheme="minorEastAsia" w:hAnsiTheme="minorHAnsi" w:cstheme="minorBidi"/>
              <w:b w:val="0"/>
              <w:bCs w:val="0"/>
              <w:caps w:val="0"/>
              <w:noProof/>
              <w:sz w:val="22"/>
              <w:szCs w:val="22"/>
            </w:rPr>
          </w:pPr>
          <w:ins w:id="24" w:author="Trinidad Faure" w:date="2019-11-17T20:18:00Z">
            <w:r w:rsidRPr="0032119F">
              <w:rPr>
                <w:rStyle w:val="Hyperlink"/>
                <w:noProof/>
              </w:rPr>
              <w:fldChar w:fldCharType="begin"/>
            </w:r>
            <w:r w:rsidRPr="0032119F">
              <w:rPr>
                <w:rStyle w:val="Hyperlink"/>
                <w:noProof/>
              </w:rPr>
              <w:instrText xml:space="preserve"> </w:instrText>
            </w:r>
            <w:r>
              <w:rPr>
                <w:noProof/>
              </w:rPr>
              <w:instrText>HYPERLINK \l "_Toc24914330"</w:instrText>
            </w:r>
            <w:r w:rsidRPr="0032119F">
              <w:rPr>
                <w:rStyle w:val="Hyperlink"/>
                <w:noProof/>
              </w:rPr>
              <w:instrText xml:space="preserve"> </w:instrText>
            </w:r>
            <w:r w:rsidRPr="0032119F">
              <w:rPr>
                <w:rStyle w:val="Hyperlink"/>
                <w:noProof/>
              </w:rPr>
            </w:r>
            <w:r w:rsidRPr="0032119F">
              <w:rPr>
                <w:rStyle w:val="Hyperlink"/>
                <w:noProof/>
              </w:rPr>
              <w:fldChar w:fldCharType="separate"/>
            </w:r>
            <w:r w:rsidRPr="0032119F">
              <w:rPr>
                <w:rStyle w:val="Hyperlink"/>
                <w:rFonts w:cs="Times New Roman"/>
                <w:noProof/>
              </w:rPr>
              <w:t>Recommended Password Practices</w:t>
            </w:r>
            <w:r>
              <w:rPr>
                <w:noProof/>
                <w:webHidden/>
              </w:rPr>
              <w:tab/>
            </w:r>
            <w:r>
              <w:rPr>
                <w:noProof/>
                <w:webHidden/>
              </w:rPr>
              <w:fldChar w:fldCharType="begin"/>
            </w:r>
            <w:r>
              <w:rPr>
                <w:noProof/>
                <w:webHidden/>
              </w:rPr>
              <w:instrText xml:space="preserve"> PAGEREF _Toc24914330 \h </w:instrText>
            </w:r>
            <w:r>
              <w:rPr>
                <w:noProof/>
                <w:webHidden/>
              </w:rPr>
            </w:r>
          </w:ins>
          <w:r>
            <w:rPr>
              <w:noProof/>
              <w:webHidden/>
            </w:rPr>
            <w:fldChar w:fldCharType="separate"/>
          </w:r>
          <w:ins w:id="25" w:author="Trinidad Faure" w:date="2019-11-17T20:18:00Z">
            <w:r>
              <w:rPr>
                <w:noProof/>
                <w:webHidden/>
              </w:rPr>
              <w:t>3</w:t>
            </w:r>
            <w:r>
              <w:rPr>
                <w:noProof/>
                <w:webHidden/>
              </w:rPr>
              <w:fldChar w:fldCharType="end"/>
            </w:r>
            <w:r w:rsidRPr="0032119F">
              <w:rPr>
                <w:rStyle w:val="Hyperlink"/>
                <w:noProof/>
              </w:rPr>
              <w:fldChar w:fldCharType="end"/>
            </w:r>
          </w:ins>
        </w:p>
        <w:p w14:paraId="6DBF6AA8" w14:textId="3BC99A25" w:rsidR="00CA537D" w:rsidRDefault="00CA537D">
          <w:pPr>
            <w:pStyle w:val="TOC1"/>
            <w:tabs>
              <w:tab w:val="right" w:leader="dot" w:pos="9350"/>
            </w:tabs>
            <w:rPr>
              <w:ins w:id="26" w:author="Trinidad Faure" w:date="2019-11-17T20:18:00Z"/>
              <w:rFonts w:asciiTheme="minorHAnsi" w:eastAsiaTheme="minorEastAsia" w:hAnsiTheme="minorHAnsi" w:cstheme="minorBidi"/>
              <w:b w:val="0"/>
              <w:bCs w:val="0"/>
              <w:caps w:val="0"/>
              <w:noProof/>
              <w:sz w:val="22"/>
              <w:szCs w:val="22"/>
            </w:rPr>
          </w:pPr>
          <w:ins w:id="27" w:author="Trinidad Faure" w:date="2019-11-17T20:18:00Z">
            <w:r w:rsidRPr="0032119F">
              <w:rPr>
                <w:rStyle w:val="Hyperlink"/>
                <w:noProof/>
              </w:rPr>
              <w:fldChar w:fldCharType="begin"/>
            </w:r>
            <w:r w:rsidRPr="0032119F">
              <w:rPr>
                <w:rStyle w:val="Hyperlink"/>
                <w:noProof/>
              </w:rPr>
              <w:instrText xml:space="preserve"> </w:instrText>
            </w:r>
            <w:r>
              <w:rPr>
                <w:noProof/>
              </w:rPr>
              <w:instrText>HYPERLINK \l "_Toc24914331"</w:instrText>
            </w:r>
            <w:r w:rsidRPr="0032119F">
              <w:rPr>
                <w:rStyle w:val="Hyperlink"/>
                <w:noProof/>
              </w:rPr>
              <w:instrText xml:space="preserve"> </w:instrText>
            </w:r>
            <w:r w:rsidRPr="0032119F">
              <w:rPr>
                <w:rStyle w:val="Hyperlink"/>
                <w:noProof/>
              </w:rPr>
            </w:r>
            <w:r w:rsidRPr="0032119F">
              <w:rPr>
                <w:rStyle w:val="Hyperlink"/>
                <w:noProof/>
              </w:rPr>
              <w:fldChar w:fldCharType="separate"/>
            </w:r>
            <w:r w:rsidRPr="0032119F">
              <w:rPr>
                <w:rStyle w:val="Hyperlink"/>
                <w:rFonts w:cs="Times New Roman"/>
                <w:noProof/>
              </w:rPr>
              <w:t>Additional Challenges</w:t>
            </w:r>
            <w:r>
              <w:rPr>
                <w:noProof/>
                <w:webHidden/>
              </w:rPr>
              <w:tab/>
            </w:r>
            <w:r>
              <w:rPr>
                <w:noProof/>
                <w:webHidden/>
              </w:rPr>
              <w:fldChar w:fldCharType="begin"/>
            </w:r>
            <w:r>
              <w:rPr>
                <w:noProof/>
                <w:webHidden/>
              </w:rPr>
              <w:instrText xml:space="preserve"> PAGEREF _Toc24914331 \h </w:instrText>
            </w:r>
            <w:r>
              <w:rPr>
                <w:noProof/>
                <w:webHidden/>
              </w:rPr>
            </w:r>
          </w:ins>
          <w:r>
            <w:rPr>
              <w:noProof/>
              <w:webHidden/>
            </w:rPr>
            <w:fldChar w:fldCharType="separate"/>
          </w:r>
          <w:ins w:id="28" w:author="Trinidad Faure" w:date="2019-11-17T20:18:00Z">
            <w:r>
              <w:rPr>
                <w:noProof/>
                <w:webHidden/>
              </w:rPr>
              <w:t>5</w:t>
            </w:r>
            <w:r>
              <w:rPr>
                <w:noProof/>
                <w:webHidden/>
              </w:rPr>
              <w:fldChar w:fldCharType="end"/>
            </w:r>
            <w:r w:rsidRPr="0032119F">
              <w:rPr>
                <w:rStyle w:val="Hyperlink"/>
                <w:noProof/>
              </w:rPr>
              <w:fldChar w:fldCharType="end"/>
            </w:r>
          </w:ins>
        </w:p>
        <w:p w14:paraId="636BAE68" w14:textId="11FDD97F" w:rsidR="00CA537D" w:rsidRDefault="00CA537D">
          <w:pPr>
            <w:pStyle w:val="TOC1"/>
            <w:tabs>
              <w:tab w:val="right" w:leader="dot" w:pos="9350"/>
            </w:tabs>
            <w:rPr>
              <w:ins w:id="29" w:author="Trinidad Faure" w:date="2019-11-17T20:18:00Z"/>
              <w:rFonts w:asciiTheme="minorHAnsi" w:eastAsiaTheme="minorEastAsia" w:hAnsiTheme="minorHAnsi" w:cstheme="minorBidi"/>
              <w:b w:val="0"/>
              <w:bCs w:val="0"/>
              <w:caps w:val="0"/>
              <w:noProof/>
              <w:sz w:val="22"/>
              <w:szCs w:val="22"/>
            </w:rPr>
          </w:pPr>
          <w:ins w:id="30" w:author="Trinidad Faure" w:date="2019-11-17T20:18:00Z">
            <w:r w:rsidRPr="0032119F">
              <w:rPr>
                <w:rStyle w:val="Hyperlink"/>
                <w:noProof/>
              </w:rPr>
              <w:fldChar w:fldCharType="begin"/>
            </w:r>
            <w:r w:rsidRPr="0032119F">
              <w:rPr>
                <w:rStyle w:val="Hyperlink"/>
                <w:noProof/>
              </w:rPr>
              <w:instrText xml:space="preserve"> </w:instrText>
            </w:r>
            <w:r>
              <w:rPr>
                <w:noProof/>
              </w:rPr>
              <w:instrText>HYPERLINK \l "_Toc24914332"</w:instrText>
            </w:r>
            <w:r w:rsidRPr="0032119F">
              <w:rPr>
                <w:rStyle w:val="Hyperlink"/>
                <w:noProof/>
              </w:rPr>
              <w:instrText xml:space="preserve"> </w:instrText>
            </w:r>
            <w:r w:rsidRPr="0032119F">
              <w:rPr>
                <w:rStyle w:val="Hyperlink"/>
                <w:noProof/>
              </w:rPr>
            </w:r>
            <w:r w:rsidRPr="0032119F">
              <w:rPr>
                <w:rStyle w:val="Hyperlink"/>
                <w:noProof/>
              </w:rPr>
              <w:fldChar w:fldCharType="separate"/>
            </w:r>
            <w:r w:rsidRPr="0032119F">
              <w:rPr>
                <w:rStyle w:val="Hyperlink"/>
                <w:rFonts w:cs="Times New Roman"/>
                <w:noProof/>
              </w:rPr>
              <w:t>Conclusion</w:t>
            </w:r>
            <w:r>
              <w:rPr>
                <w:noProof/>
                <w:webHidden/>
              </w:rPr>
              <w:tab/>
            </w:r>
            <w:r>
              <w:rPr>
                <w:noProof/>
                <w:webHidden/>
              </w:rPr>
              <w:fldChar w:fldCharType="begin"/>
            </w:r>
            <w:r>
              <w:rPr>
                <w:noProof/>
                <w:webHidden/>
              </w:rPr>
              <w:instrText xml:space="preserve"> PAGEREF _Toc24914332 \h </w:instrText>
            </w:r>
            <w:r>
              <w:rPr>
                <w:noProof/>
                <w:webHidden/>
              </w:rPr>
            </w:r>
          </w:ins>
          <w:r>
            <w:rPr>
              <w:noProof/>
              <w:webHidden/>
            </w:rPr>
            <w:fldChar w:fldCharType="separate"/>
          </w:r>
          <w:ins w:id="31" w:author="Trinidad Faure" w:date="2019-11-17T20:18:00Z">
            <w:r>
              <w:rPr>
                <w:noProof/>
                <w:webHidden/>
              </w:rPr>
              <w:t>5</w:t>
            </w:r>
            <w:r>
              <w:rPr>
                <w:noProof/>
                <w:webHidden/>
              </w:rPr>
              <w:fldChar w:fldCharType="end"/>
            </w:r>
            <w:r w:rsidRPr="0032119F">
              <w:rPr>
                <w:rStyle w:val="Hyperlink"/>
                <w:noProof/>
              </w:rPr>
              <w:fldChar w:fldCharType="end"/>
            </w:r>
          </w:ins>
        </w:p>
        <w:p w14:paraId="350EC3E4" w14:textId="6FA576AA" w:rsidR="00CA537D" w:rsidRDefault="00CA537D">
          <w:pPr>
            <w:pStyle w:val="TOC1"/>
            <w:tabs>
              <w:tab w:val="right" w:leader="dot" w:pos="9350"/>
            </w:tabs>
            <w:rPr>
              <w:ins w:id="32" w:author="Trinidad Faure" w:date="2019-11-17T20:18:00Z"/>
              <w:rFonts w:asciiTheme="minorHAnsi" w:eastAsiaTheme="minorEastAsia" w:hAnsiTheme="minorHAnsi" w:cstheme="minorBidi"/>
              <w:b w:val="0"/>
              <w:bCs w:val="0"/>
              <w:caps w:val="0"/>
              <w:noProof/>
              <w:sz w:val="22"/>
              <w:szCs w:val="22"/>
            </w:rPr>
          </w:pPr>
          <w:ins w:id="33" w:author="Trinidad Faure" w:date="2019-11-17T20:18:00Z">
            <w:r w:rsidRPr="0032119F">
              <w:rPr>
                <w:rStyle w:val="Hyperlink"/>
                <w:noProof/>
              </w:rPr>
              <w:fldChar w:fldCharType="begin"/>
            </w:r>
            <w:r w:rsidRPr="0032119F">
              <w:rPr>
                <w:rStyle w:val="Hyperlink"/>
                <w:noProof/>
              </w:rPr>
              <w:instrText xml:space="preserve"> </w:instrText>
            </w:r>
            <w:r>
              <w:rPr>
                <w:noProof/>
              </w:rPr>
              <w:instrText>HYPERLINK \l "_Toc24914333"</w:instrText>
            </w:r>
            <w:r w:rsidRPr="0032119F">
              <w:rPr>
                <w:rStyle w:val="Hyperlink"/>
                <w:noProof/>
              </w:rPr>
              <w:instrText xml:space="preserve"> </w:instrText>
            </w:r>
            <w:r w:rsidRPr="0032119F">
              <w:rPr>
                <w:rStyle w:val="Hyperlink"/>
                <w:noProof/>
              </w:rPr>
            </w:r>
            <w:r w:rsidRPr="0032119F">
              <w:rPr>
                <w:rStyle w:val="Hyperlink"/>
                <w:noProof/>
              </w:rPr>
              <w:fldChar w:fldCharType="separate"/>
            </w:r>
            <w:r w:rsidRPr="0032119F">
              <w:rPr>
                <w:rStyle w:val="Hyperlink"/>
                <w:noProof/>
              </w:rPr>
              <w:t>Works Cited</w:t>
            </w:r>
            <w:r>
              <w:rPr>
                <w:noProof/>
                <w:webHidden/>
              </w:rPr>
              <w:tab/>
            </w:r>
            <w:r>
              <w:rPr>
                <w:noProof/>
                <w:webHidden/>
              </w:rPr>
              <w:fldChar w:fldCharType="begin"/>
            </w:r>
            <w:r>
              <w:rPr>
                <w:noProof/>
                <w:webHidden/>
              </w:rPr>
              <w:instrText xml:space="preserve"> PAGEREF _Toc24914333 \h </w:instrText>
            </w:r>
            <w:r>
              <w:rPr>
                <w:noProof/>
                <w:webHidden/>
              </w:rPr>
            </w:r>
          </w:ins>
          <w:r>
            <w:rPr>
              <w:noProof/>
              <w:webHidden/>
            </w:rPr>
            <w:fldChar w:fldCharType="separate"/>
          </w:r>
          <w:ins w:id="34" w:author="Trinidad Faure" w:date="2019-11-17T20:18:00Z">
            <w:r>
              <w:rPr>
                <w:noProof/>
                <w:webHidden/>
              </w:rPr>
              <w:t>7</w:t>
            </w:r>
            <w:r>
              <w:rPr>
                <w:noProof/>
                <w:webHidden/>
              </w:rPr>
              <w:fldChar w:fldCharType="end"/>
            </w:r>
            <w:r w:rsidRPr="0032119F">
              <w:rPr>
                <w:rStyle w:val="Hyperlink"/>
                <w:noProof/>
              </w:rPr>
              <w:fldChar w:fldCharType="end"/>
            </w:r>
          </w:ins>
        </w:p>
        <w:p w14:paraId="111541B1" w14:textId="127DE230" w:rsidR="00CA537D" w:rsidRDefault="00CA537D" w:rsidP="00CA537D">
          <w:pPr>
            <w:pStyle w:val="TOC1"/>
            <w:tabs>
              <w:tab w:val="right" w:pos="9350"/>
            </w:tabs>
            <w:rPr>
              <w:ins w:id="35" w:author="Trinidad Faure" w:date="2019-11-17T20:16:00Z"/>
            </w:rPr>
            <w:pPrChange w:id="36" w:author="Trinidad Faure" w:date="2019-11-17T20:18:00Z">
              <w:pPr/>
            </w:pPrChange>
          </w:pPr>
          <w:ins w:id="37" w:author="Trinidad Faure" w:date="2019-11-17T20:18:00Z">
            <w:r>
              <w:fldChar w:fldCharType="end"/>
            </w:r>
          </w:ins>
        </w:p>
        <w:p w14:paraId="31764BE7" w14:textId="14B579FB" w:rsidR="00C61213" w:rsidRDefault="00C61213">
          <w:pPr>
            <w:rPr>
              <w:ins w:id="38" w:author="Trinidad Faure" w:date="2019-11-17T19:25:00Z"/>
            </w:rPr>
          </w:pPr>
        </w:p>
        <w:customXmlInsRangeStart w:id="39" w:author="Trinidad Faure" w:date="2019-11-17T19:25:00Z"/>
      </w:sdtContent>
    </w:sdt>
    <w:customXmlInsRangeEnd w:id="39"/>
    <w:p w14:paraId="0AFFA201" w14:textId="77777777" w:rsidR="00C61213" w:rsidRDefault="00C61213" w:rsidP="000C67FC">
      <w:pPr>
        <w:pStyle w:val="Title"/>
        <w:spacing w:line="240" w:lineRule="auto"/>
        <w:jc w:val="left"/>
        <w:rPr>
          <w:ins w:id="40" w:author="Trinidad Faure" w:date="2019-11-17T19:24:00Z"/>
          <w:rFonts w:cs="Times New Roman"/>
          <w:b w:val="0"/>
          <w:bCs/>
          <w:sz w:val="24"/>
          <w:szCs w:val="24"/>
          <w:u w:val="none"/>
        </w:rPr>
      </w:pPr>
    </w:p>
    <w:p w14:paraId="1152BCCF" w14:textId="77777777" w:rsidR="00C61213" w:rsidRDefault="00C61213">
      <w:pPr>
        <w:spacing w:after="160" w:line="259" w:lineRule="auto"/>
        <w:ind w:firstLine="0"/>
        <w:rPr>
          <w:ins w:id="41" w:author="Trinidad Faure" w:date="2019-11-17T19:24:00Z"/>
          <w:rFonts w:eastAsiaTheme="majorEastAsia" w:cs="Times New Roman"/>
          <w:bCs/>
          <w:spacing w:val="-10"/>
          <w:kern w:val="28"/>
          <w:szCs w:val="24"/>
        </w:rPr>
      </w:pPr>
      <w:ins w:id="42" w:author="Trinidad Faure" w:date="2019-11-17T19:24:00Z">
        <w:r>
          <w:rPr>
            <w:rFonts w:cs="Times New Roman"/>
            <w:b/>
            <w:bCs/>
            <w:szCs w:val="24"/>
          </w:rPr>
          <w:br w:type="page"/>
        </w:r>
      </w:ins>
    </w:p>
    <w:p w14:paraId="2C677D97" w14:textId="0BF6ACE0" w:rsidR="00525613" w:rsidRPr="00C61213" w:rsidRDefault="00F713E1" w:rsidP="000C67FC">
      <w:pPr>
        <w:pStyle w:val="Title"/>
        <w:spacing w:line="240" w:lineRule="auto"/>
        <w:jc w:val="left"/>
        <w:rPr>
          <w:rFonts w:cs="Times New Roman"/>
          <w:b w:val="0"/>
          <w:bCs/>
          <w:sz w:val="24"/>
          <w:szCs w:val="24"/>
          <w:u w:val="none"/>
          <w:rPrChange w:id="43" w:author="Trinidad Faure" w:date="2019-11-17T19:21:00Z">
            <w:rPr>
              <w:rFonts w:ascii="Arial Narrow" w:hAnsi="Arial Narrow"/>
            </w:rPr>
          </w:rPrChange>
        </w:rPr>
        <w:pPrChange w:id="44" w:author="Trinidad Faure" w:date="2019-11-17T19:01:00Z">
          <w:pPr>
            <w:pStyle w:val="Title"/>
            <w:spacing w:before="120" w:after="120" w:line="240" w:lineRule="auto"/>
            <w:jc w:val="both"/>
          </w:pPr>
        </w:pPrChange>
      </w:pPr>
      <w:commentRangeStart w:id="45"/>
      <w:commentRangeStart w:id="46"/>
      <w:r w:rsidRPr="00C61213">
        <w:rPr>
          <w:rFonts w:cs="Times New Roman"/>
          <w:b w:val="0"/>
          <w:bCs/>
          <w:sz w:val="24"/>
          <w:szCs w:val="24"/>
          <w:u w:val="none"/>
          <w:rPrChange w:id="47" w:author="Trinidad Faure" w:date="2019-11-17T19:21:00Z">
            <w:rPr>
              <w:rFonts w:ascii="Arial Narrow" w:hAnsi="Arial Narrow"/>
            </w:rPr>
          </w:rPrChange>
        </w:rPr>
        <w:lastRenderedPageBreak/>
        <w:t>Password Recommendations</w:t>
      </w:r>
      <w:commentRangeEnd w:id="45"/>
      <w:r w:rsidR="00C92171" w:rsidRPr="00C61213">
        <w:rPr>
          <w:rStyle w:val="CommentReference"/>
          <w:rFonts w:eastAsiaTheme="minorHAnsi" w:cs="Times New Roman"/>
          <w:b w:val="0"/>
          <w:bCs/>
          <w:spacing w:val="0"/>
          <w:kern w:val="0"/>
          <w:sz w:val="24"/>
          <w:szCs w:val="24"/>
          <w:u w:val="none"/>
          <w:rPrChange w:id="48" w:author="Trinidad Faure" w:date="2019-11-17T19:21:00Z">
            <w:rPr>
              <w:rStyle w:val="CommentReference"/>
              <w:rFonts w:eastAsiaTheme="minorHAnsi" w:cs="Times New Roman"/>
              <w:b w:val="0"/>
              <w:bCs/>
              <w:spacing w:val="0"/>
              <w:kern w:val="0"/>
              <w:u w:val="none"/>
            </w:rPr>
          </w:rPrChange>
        </w:rPr>
        <w:commentReference w:id="45"/>
      </w:r>
      <w:bookmarkStart w:id="49" w:name="_l-4E#YK?6&lt;MEl]OjL[v&amp;|REBbK4f_&gt;8"/>
      <w:bookmarkEnd w:id="49"/>
      <w:commentRangeEnd w:id="46"/>
      <w:r w:rsidR="00741A47" w:rsidRPr="00C61213">
        <w:rPr>
          <w:rStyle w:val="CommentReference"/>
          <w:rFonts w:eastAsiaTheme="minorHAnsi" w:cs="Times New Roman"/>
          <w:b w:val="0"/>
          <w:bCs/>
          <w:spacing w:val="0"/>
          <w:kern w:val="0"/>
          <w:sz w:val="24"/>
          <w:szCs w:val="24"/>
          <w:u w:val="none"/>
          <w:rPrChange w:id="50" w:author="Trinidad Faure" w:date="2019-11-17T19:21:00Z">
            <w:rPr>
              <w:rStyle w:val="CommentReference"/>
              <w:rFonts w:eastAsiaTheme="minorHAnsi" w:cs="Times New Roman"/>
              <w:b w:val="0"/>
              <w:bCs/>
              <w:spacing w:val="0"/>
              <w:kern w:val="0"/>
              <w:u w:val="none"/>
            </w:rPr>
          </w:rPrChange>
        </w:rPr>
        <w:commentReference w:id="46"/>
      </w:r>
    </w:p>
    <w:p w14:paraId="54269142" w14:textId="1DEB0FD0" w:rsidR="00F713E1" w:rsidRPr="000C67FC" w:rsidRDefault="00F713E1" w:rsidP="0093376A">
      <w:pPr>
        <w:pStyle w:val="Heading1"/>
        <w:rPr>
          <w:rFonts w:cs="Times New Roman"/>
          <w:szCs w:val="24"/>
          <w:rPrChange w:id="51" w:author="Trinidad Faure" w:date="2019-11-17T19:01:00Z">
            <w:rPr>
              <w:rFonts w:ascii="Arial Narrow" w:hAnsi="Arial Narrow"/>
            </w:rPr>
          </w:rPrChange>
        </w:rPr>
        <w:pPrChange w:id="52" w:author="Trinidad Faure" w:date="2019-11-17T19:53:00Z">
          <w:pPr>
            <w:pStyle w:val="Heading1"/>
            <w:spacing w:before="120" w:after="120" w:line="240" w:lineRule="auto"/>
            <w:jc w:val="both"/>
          </w:pPr>
        </w:pPrChange>
      </w:pPr>
      <w:bookmarkStart w:id="53" w:name="_Toc24911155"/>
      <w:bookmarkStart w:id="54" w:name="_Toc24914252"/>
      <w:bookmarkStart w:id="55" w:name="_Toc24914328"/>
      <w:r w:rsidRPr="000C67FC">
        <w:rPr>
          <w:rFonts w:cs="Times New Roman"/>
          <w:szCs w:val="24"/>
          <w:rPrChange w:id="56" w:author="Trinidad Faure" w:date="2019-11-17T19:01:00Z">
            <w:rPr>
              <w:rFonts w:ascii="Arial Narrow" w:hAnsi="Arial Narrow"/>
            </w:rPr>
          </w:rPrChange>
        </w:rPr>
        <w:t>Introduction</w:t>
      </w:r>
      <w:bookmarkStart w:id="57" w:name="_l-49#YK:6&lt;RElXOjQ[v!|RJBbF4fd&gt;8"/>
      <w:bookmarkEnd w:id="53"/>
      <w:bookmarkEnd w:id="54"/>
      <w:bookmarkEnd w:id="55"/>
      <w:bookmarkEnd w:id="57"/>
    </w:p>
    <w:p w14:paraId="5DCA6631" w14:textId="4D5B57B6" w:rsidR="00F713E1" w:rsidRPr="000C67FC" w:rsidRDefault="00F713E1" w:rsidP="0093376A">
      <w:pPr>
        <w:rPr>
          <w:rFonts w:cs="Times New Roman"/>
          <w:szCs w:val="24"/>
          <w:rPrChange w:id="58" w:author="Trinidad Faure" w:date="2019-11-17T19:01:00Z">
            <w:rPr>
              <w:rFonts w:ascii="Arial Narrow" w:hAnsi="Arial Narrow"/>
            </w:rPr>
          </w:rPrChange>
        </w:rPr>
        <w:pPrChange w:id="59" w:author="Trinidad Faure" w:date="2019-11-17T19:53:00Z">
          <w:pPr>
            <w:spacing w:before="120" w:after="120" w:line="240" w:lineRule="auto"/>
            <w:jc w:val="both"/>
          </w:pPr>
        </w:pPrChange>
      </w:pPr>
      <w:r w:rsidRPr="000C67FC">
        <w:rPr>
          <w:rFonts w:cs="Times New Roman"/>
          <w:szCs w:val="24"/>
          <w:rPrChange w:id="60" w:author="Trinidad Faure" w:date="2019-11-17T19:01:00Z">
            <w:rPr>
              <w:rFonts w:ascii="Arial Narrow" w:hAnsi="Arial Narrow"/>
            </w:rPr>
          </w:rPrChange>
        </w:rPr>
        <w:t>The security and privacy of electronically stored data requires that access</w:t>
      </w:r>
      <w:r w:rsidR="001333D3" w:rsidRPr="000C67FC">
        <w:rPr>
          <w:rFonts w:cs="Times New Roman"/>
          <w:szCs w:val="24"/>
          <w:rPrChange w:id="61" w:author="Trinidad Faure" w:date="2019-11-17T19:01:00Z">
            <w:rPr>
              <w:rFonts w:ascii="Arial Narrow" w:hAnsi="Arial Narrow"/>
            </w:rPr>
          </w:rPrChange>
        </w:rPr>
        <w:t xml:space="preserve"> to that data</w:t>
      </w:r>
      <w:r w:rsidRPr="000C67FC">
        <w:rPr>
          <w:rFonts w:cs="Times New Roman"/>
          <w:szCs w:val="24"/>
          <w:rPrChange w:id="62" w:author="Trinidad Faure" w:date="2019-11-17T19:01:00Z">
            <w:rPr>
              <w:rFonts w:ascii="Arial Narrow" w:hAnsi="Arial Narrow"/>
            </w:rPr>
          </w:rPrChange>
        </w:rPr>
        <w:t xml:space="preserve"> is controlled. A username and password combination </w:t>
      </w:r>
      <w:proofErr w:type="gramStart"/>
      <w:r w:rsidRPr="000C67FC">
        <w:rPr>
          <w:rFonts w:cs="Times New Roman"/>
          <w:szCs w:val="24"/>
          <w:rPrChange w:id="63" w:author="Trinidad Faure" w:date="2019-11-17T19:01:00Z">
            <w:rPr>
              <w:rFonts w:ascii="Arial Narrow" w:hAnsi="Arial Narrow"/>
            </w:rPr>
          </w:rPrChange>
        </w:rPr>
        <w:t>continues</w:t>
      </w:r>
      <w:proofErr w:type="gramEnd"/>
      <w:r w:rsidRPr="000C67FC">
        <w:rPr>
          <w:rFonts w:cs="Times New Roman"/>
          <w:szCs w:val="24"/>
          <w:rPrChange w:id="64" w:author="Trinidad Faure" w:date="2019-11-17T19:01:00Z">
            <w:rPr>
              <w:rFonts w:ascii="Arial Narrow" w:hAnsi="Arial Narrow"/>
            </w:rPr>
          </w:rPrChange>
        </w:rPr>
        <w:t xml:space="preserve"> to be the most common form of </w:t>
      </w:r>
      <w:del w:id="65" w:author="Trinidad Faure" w:date="2019-11-17T20:24:00Z">
        <w:r w:rsidRPr="000C67FC" w:rsidDel="0046437B">
          <w:rPr>
            <w:rFonts w:cs="Times New Roman"/>
            <w:szCs w:val="24"/>
            <w:rPrChange w:id="66" w:author="Trinidad Faure" w:date="2019-11-17T19:01:00Z">
              <w:rPr>
                <w:rFonts w:ascii="Arial Narrow" w:hAnsi="Arial Narrow"/>
              </w:rPr>
            </w:rPrChange>
          </w:rPr>
          <w:delText>access control</w:delText>
        </w:r>
      </w:del>
      <w:ins w:id="67" w:author="Trinidad Faure" w:date="2019-11-17T19:31:00Z">
        <w:r w:rsidR="008D19EB">
          <w:rPr>
            <w:rFonts w:cs="Times New Roman"/>
            <w:szCs w:val="24"/>
          </w:rPr>
          <w:fldChar w:fldCharType="begin"/>
        </w:r>
        <w:r w:rsidR="008D19EB">
          <w:instrText xml:space="preserve"> XE "</w:instrText>
        </w:r>
      </w:ins>
      <w:r w:rsidR="008D19EB" w:rsidRPr="00BD4E55">
        <w:rPr>
          <w:rFonts w:cs="Times New Roman"/>
          <w:szCs w:val="24"/>
          <w:rPrChange w:id="68" w:author="Trinidad Faure" w:date="2019-11-17T19:31:00Z">
            <w:rPr>
              <w:rFonts w:ascii="Arial Narrow" w:hAnsi="Arial Narrow"/>
            </w:rPr>
          </w:rPrChange>
        </w:rPr>
        <w:instrText>access control</w:instrText>
      </w:r>
      <w:ins w:id="69" w:author="Trinidad Faure" w:date="2019-11-17T19:31:00Z">
        <w:r w:rsidR="008D19EB">
          <w:instrText xml:space="preserve">" </w:instrText>
        </w:r>
        <w:r w:rsidR="008D19EB">
          <w:rPr>
            <w:rFonts w:cs="Times New Roman"/>
            <w:szCs w:val="24"/>
          </w:rPr>
          <w:fldChar w:fldCharType="end"/>
        </w:r>
      </w:ins>
      <w:r w:rsidRPr="000C67FC">
        <w:rPr>
          <w:rFonts w:cs="Times New Roman"/>
          <w:szCs w:val="24"/>
          <w:rPrChange w:id="70" w:author="Trinidad Faure" w:date="2019-11-17T19:01:00Z">
            <w:rPr>
              <w:rFonts w:ascii="Arial Narrow" w:hAnsi="Arial Narrow"/>
            </w:rPr>
          </w:rPrChange>
        </w:rPr>
        <w:t>. While more secure alternatives for authentication and authorization are available, passwords are easy to use and cost-effective to implement.</w:t>
      </w:r>
      <w:r w:rsidR="001333D3" w:rsidRPr="000C67FC">
        <w:rPr>
          <w:rFonts w:cs="Times New Roman"/>
          <w:szCs w:val="24"/>
          <w:rPrChange w:id="71" w:author="Trinidad Faure" w:date="2019-11-17T19:01:00Z">
            <w:rPr>
              <w:rFonts w:ascii="Arial Narrow" w:hAnsi="Arial Narrow"/>
            </w:rPr>
          </w:rPrChange>
        </w:rPr>
        <w:t xml:space="preserve"> Unfortunately, attackers that users have limitations when choosing passwords and that those limitations introduce vulnerabilities that they can take advantage of to gain illicit access.</w:t>
      </w:r>
      <w:bookmarkStart w:id="72" w:name="_l-47#YK86&lt;TElVOjS[v}|RLBbD4ff&gt;8"/>
      <w:bookmarkEnd w:id="72"/>
    </w:p>
    <w:p w14:paraId="25847427" w14:textId="69E9E4FD" w:rsidR="001333D3" w:rsidRPr="000C67FC" w:rsidRDefault="001333D3" w:rsidP="0093376A">
      <w:pPr>
        <w:rPr>
          <w:rFonts w:cs="Times New Roman"/>
          <w:szCs w:val="24"/>
          <w:rPrChange w:id="73" w:author="Trinidad Faure" w:date="2019-11-17T19:01:00Z">
            <w:rPr>
              <w:rFonts w:ascii="Arial Narrow" w:hAnsi="Arial Narrow"/>
            </w:rPr>
          </w:rPrChange>
        </w:rPr>
        <w:pPrChange w:id="74" w:author="Trinidad Faure" w:date="2019-11-17T19:53:00Z">
          <w:pPr>
            <w:spacing w:before="120" w:after="120" w:line="240" w:lineRule="auto"/>
            <w:jc w:val="both"/>
          </w:pPr>
        </w:pPrChange>
      </w:pPr>
      <w:r w:rsidRPr="000C67FC">
        <w:rPr>
          <w:rFonts w:cs="Times New Roman"/>
          <w:szCs w:val="24"/>
          <w:rPrChange w:id="75" w:author="Trinidad Faure" w:date="2019-11-17T19:01:00Z">
            <w:rPr>
              <w:rFonts w:ascii="Arial Narrow" w:hAnsi="Arial Narrow"/>
            </w:rPr>
          </w:rPrChange>
        </w:rPr>
        <w:t xml:space="preserve">In this paper, common poor practices and well-known vulnerabilities created by those practices are reviewed first. </w:t>
      </w:r>
      <w:r w:rsidR="001C341A" w:rsidRPr="000C67FC">
        <w:rPr>
          <w:rFonts w:cs="Times New Roman"/>
          <w:szCs w:val="24"/>
          <w:rPrChange w:id="76" w:author="Trinidad Faure" w:date="2019-11-17T19:01:00Z">
            <w:rPr>
              <w:rFonts w:ascii="Arial Narrow" w:hAnsi="Arial Narrow"/>
            </w:rPr>
          </w:rPrChange>
        </w:rPr>
        <w:t>Next, t</w:t>
      </w:r>
      <w:r w:rsidRPr="000C67FC">
        <w:rPr>
          <w:rFonts w:cs="Times New Roman"/>
          <w:szCs w:val="24"/>
          <w:rPrChange w:id="77" w:author="Trinidad Faure" w:date="2019-11-17T19:01:00Z">
            <w:rPr>
              <w:rFonts w:ascii="Arial Narrow" w:hAnsi="Arial Narrow"/>
            </w:rPr>
          </w:rPrChange>
        </w:rPr>
        <w:t xml:space="preserve">he consequences of such </w:t>
      </w:r>
      <w:r w:rsidR="00A96FCB" w:rsidRPr="000C67FC">
        <w:rPr>
          <w:rFonts w:cs="Times New Roman"/>
          <w:szCs w:val="24"/>
          <w:rPrChange w:id="78" w:author="Trinidad Faure" w:date="2019-11-17T19:01:00Z">
            <w:rPr>
              <w:rFonts w:ascii="Arial Narrow" w:hAnsi="Arial Narrow"/>
            </w:rPr>
          </w:rPrChange>
        </w:rPr>
        <w:t xml:space="preserve">vulnerabilities are described. Then a series of recommendations for password use are presented in a form that is easily understood by end-users. Finally, additional </w:t>
      </w:r>
      <w:r w:rsidR="00671DD4" w:rsidRPr="000C67FC">
        <w:rPr>
          <w:rFonts w:cs="Times New Roman"/>
          <w:szCs w:val="24"/>
          <w:rPrChange w:id="79" w:author="Trinidad Faure" w:date="2019-11-17T19:01:00Z">
            <w:rPr>
              <w:rFonts w:ascii="Arial Narrow" w:hAnsi="Arial Narrow"/>
            </w:rPr>
          </w:rPrChange>
        </w:rPr>
        <w:t>challenges are considered and a conclusion is offered.</w:t>
      </w:r>
      <w:bookmarkStart w:id="80" w:name="_l-46#YK76&lt;UElUOjT[v||RMBbC4fg&gt;8"/>
      <w:bookmarkEnd w:id="80"/>
    </w:p>
    <w:p w14:paraId="101744CD" w14:textId="0C2BE866" w:rsidR="00F713E1" w:rsidRPr="000C67FC" w:rsidRDefault="00F713E1" w:rsidP="0093376A">
      <w:pPr>
        <w:pStyle w:val="Heading1"/>
        <w:rPr>
          <w:rFonts w:cs="Times New Roman"/>
          <w:szCs w:val="24"/>
          <w:rPrChange w:id="81" w:author="Trinidad Faure" w:date="2019-11-17T19:01:00Z">
            <w:rPr>
              <w:rFonts w:ascii="Arial Narrow" w:hAnsi="Arial Narrow"/>
            </w:rPr>
          </w:rPrChange>
        </w:rPr>
        <w:pPrChange w:id="82" w:author="Trinidad Faure" w:date="2019-11-17T19:53:00Z">
          <w:pPr>
            <w:pStyle w:val="Heading1"/>
            <w:spacing w:before="120" w:after="120" w:line="240" w:lineRule="auto"/>
            <w:jc w:val="both"/>
          </w:pPr>
        </w:pPrChange>
      </w:pPr>
      <w:bookmarkStart w:id="83" w:name="_Toc24911156"/>
      <w:bookmarkStart w:id="84" w:name="_Toc24914253"/>
      <w:bookmarkStart w:id="85" w:name="_Toc24914329"/>
      <w:r w:rsidRPr="000C67FC">
        <w:rPr>
          <w:rFonts w:cs="Times New Roman"/>
          <w:szCs w:val="24"/>
          <w:rPrChange w:id="86" w:author="Trinidad Faure" w:date="2019-11-17T19:01:00Z">
            <w:rPr>
              <w:rFonts w:ascii="Arial Narrow" w:hAnsi="Arial Narrow"/>
            </w:rPr>
          </w:rPrChange>
        </w:rPr>
        <w:t xml:space="preserve">Poor Password </w:t>
      </w:r>
      <w:r w:rsidR="001333D3" w:rsidRPr="000C67FC">
        <w:rPr>
          <w:rFonts w:cs="Times New Roman"/>
          <w:szCs w:val="24"/>
          <w:rPrChange w:id="87" w:author="Trinidad Faure" w:date="2019-11-17T19:01:00Z">
            <w:rPr>
              <w:rFonts w:ascii="Arial Narrow" w:hAnsi="Arial Narrow"/>
            </w:rPr>
          </w:rPrChange>
        </w:rPr>
        <w:t>Practices</w:t>
      </w:r>
      <w:r w:rsidRPr="000C67FC">
        <w:rPr>
          <w:rFonts w:cs="Times New Roman"/>
          <w:szCs w:val="24"/>
          <w:rPrChange w:id="88" w:author="Trinidad Faure" w:date="2019-11-17T19:01:00Z">
            <w:rPr>
              <w:rFonts w:ascii="Arial Narrow" w:hAnsi="Arial Narrow"/>
            </w:rPr>
          </w:rPrChange>
        </w:rPr>
        <w:t xml:space="preserve"> and </w:t>
      </w:r>
      <w:r w:rsidR="001C341A" w:rsidRPr="000C67FC">
        <w:rPr>
          <w:rFonts w:cs="Times New Roman"/>
          <w:szCs w:val="24"/>
          <w:rPrChange w:id="89" w:author="Trinidad Faure" w:date="2019-11-17T19:01:00Z">
            <w:rPr>
              <w:rFonts w:ascii="Arial Narrow" w:hAnsi="Arial Narrow"/>
            </w:rPr>
          </w:rPrChange>
        </w:rPr>
        <w:t>Their</w:t>
      </w:r>
      <w:r w:rsidRPr="000C67FC">
        <w:rPr>
          <w:rFonts w:cs="Times New Roman"/>
          <w:szCs w:val="24"/>
          <w:rPrChange w:id="90" w:author="Trinidad Faure" w:date="2019-11-17T19:01:00Z">
            <w:rPr>
              <w:rFonts w:ascii="Arial Narrow" w:hAnsi="Arial Narrow"/>
            </w:rPr>
          </w:rPrChange>
        </w:rPr>
        <w:t xml:space="preserve"> Consequences</w:t>
      </w:r>
      <w:bookmarkStart w:id="91" w:name="_l-43#YL&gt;6;NEm\OiM[w%|QFBcJ4e`&gt;9"/>
      <w:bookmarkEnd w:id="83"/>
      <w:bookmarkEnd w:id="84"/>
      <w:bookmarkEnd w:id="85"/>
      <w:bookmarkEnd w:id="91"/>
    </w:p>
    <w:p w14:paraId="53CF3219" w14:textId="4F5E048C" w:rsidR="00F713E1" w:rsidRPr="000C67FC" w:rsidRDefault="00F713E1" w:rsidP="0093376A">
      <w:pPr>
        <w:rPr>
          <w:rFonts w:cs="Times New Roman"/>
          <w:szCs w:val="24"/>
          <w:rPrChange w:id="92" w:author="Trinidad Faure" w:date="2019-11-17T19:01:00Z">
            <w:rPr>
              <w:rFonts w:ascii="Arial Narrow" w:hAnsi="Arial Narrow"/>
            </w:rPr>
          </w:rPrChange>
        </w:rPr>
        <w:pPrChange w:id="93" w:author="Trinidad Faure" w:date="2019-11-17T19:53:00Z">
          <w:pPr>
            <w:spacing w:before="120" w:after="120" w:line="240" w:lineRule="auto"/>
            <w:jc w:val="both"/>
          </w:pPr>
        </w:pPrChange>
      </w:pPr>
      <w:r w:rsidRPr="000C67FC">
        <w:rPr>
          <w:rFonts w:cs="Times New Roman"/>
          <w:szCs w:val="24"/>
          <w:rPrChange w:id="94" w:author="Trinidad Faure" w:date="2019-11-17T19:01:00Z">
            <w:rPr>
              <w:rFonts w:ascii="Arial Narrow" w:hAnsi="Arial Narrow"/>
            </w:rPr>
          </w:rPrChange>
        </w:rPr>
        <w:t>Choosing a poor password has a number of potentially devastating outcomes for the security and privacy of your personal information.</w:t>
      </w:r>
      <w:r w:rsidR="00671DD4" w:rsidRPr="000C67FC">
        <w:rPr>
          <w:rFonts w:cs="Times New Roman"/>
          <w:szCs w:val="24"/>
          <w:rPrChange w:id="95" w:author="Trinidad Faure" w:date="2019-11-17T19:01:00Z">
            <w:rPr>
              <w:rFonts w:ascii="Arial Narrow" w:hAnsi="Arial Narrow"/>
            </w:rPr>
          </w:rPrChange>
        </w:rPr>
        <w:t xml:space="preserve"> Users will frequently choose passwords that are short and easy to remember. </w:t>
      </w:r>
      <w:customXmlInsRangeStart w:id="96" w:author="Trinidad Faure" w:date="2019-11-17T18:45:00Z"/>
      <w:sdt>
        <w:sdtPr>
          <w:rPr>
            <w:rFonts w:cs="Times New Roman"/>
            <w:szCs w:val="24"/>
            <w:rPrChange w:id="97" w:author="Trinidad Faure" w:date="2019-11-17T19:01:00Z">
              <w:rPr>
                <w:rFonts w:ascii="Arial Narrow" w:hAnsi="Arial Narrow"/>
              </w:rPr>
            </w:rPrChange>
          </w:rPr>
          <w:id w:val="2094813424"/>
          <w:citation/>
        </w:sdtPr>
        <w:sdtContent>
          <w:customXmlInsRangeEnd w:id="96"/>
          <w:ins w:id="98" w:author="Trinidad Faure" w:date="2019-11-17T18:45:00Z">
            <w:r w:rsidR="005D1810" w:rsidRPr="000C67FC">
              <w:rPr>
                <w:rFonts w:cs="Times New Roman"/>
                <w:szCs w:val="24"/>
                <w:rPrChange w:id="99" w:author="Trinidad Faure" w:date="2019-11-17T19:01:00Z">
                  <w:rPr>
                    <w:rFonts w:ascii="Arial Narrow" w:hAnsi="Arial Narrow"/>
                  </w:rPr>
                </w:rPrChange>
              </w:rPr>
              <w:fldChar w:fldCharType="begin"/>
            </w:r>
            <w:r w:rsidR="005D1810" w:rsidRPr="000C67FC">
              <w:rPr>
                <w:rFonts w:cs="Times New Roman"/>
                <w:szCs w:val="24"/>
                <w:rPrChange w:id="100" w:author="Trinidad Faure" w:date="2019-11-17T19:01:00Z">
                  <w:rPr>
                    <w:rFonts w:ascii="Arial Narrow" w:hAnsi="Arial Narrow"/>
                  </w:rPr>
                </w:rPrChange>
              </w:rPr>
              <w:instrText xml:space="preserve"> CITATION Sto16 \l 1033 </w:instrText>
            </w:r>
          </w:ins>
          <w:r w:rsidR="005D1810" w:rsidRPr="000C67FC">
            <w:rPr>
              <w:rFonts w:cs="Times New Roman"/>
              <w:szCs w:val="24"/>
              <w:rPrChange w:id="101" w:author="Trinidad Faure" w:date="2019-11-17T19:01:00Z">
                <w:rPr>
                  <w:rFonts w:ascii="Arial Narrow" w:hAnsi="Arial Narrow"/>
                </w:rPr>
              </w:rPrChange>
            </w:rPr>
            <w:fldChar w:fldCharType="separate"/>
          </w:r>
          <w:ins w:id="102" w:author="Trinidad Faure" w:date="2019-11-17T18:45:00Z">
            <w:r w:rsidR="005D1810" w:rsidRPr="000C67FC">
              <w:rPr>
                <w:rFonts w:cs="Times New Roman"/>
                <w:noProof/>
                <w:szCs w:val="24"/>
                <w:rPrChange w:id="103" w:author="Trinidad Faure" w:date="2019-11-17T19:01:00Z">
                  <w:rPr/>
                </w:rPrChange>
              </w:rPr>
              <w:t>(Storm, 2016)</w:t>
            </w:r>
            <w:r w:rsidR="005D1810" w:rsidRPr="000C67FC">
              <w:rPr>
                <w:rFonts w:cs="Times New Roman"/>
                <w:szCs w:val="24"/>
                <w:rPrChange w:id="104" w:author="Trinidad Faure" w:date="2019-11-17T19:01:00Z">
                  <w:rPr>
                    <w:rFonts w:ascii="Arial Narrow" w:hAnsi="Arial Narrow"/>
                  </w:rPr>
                </w:rPrChange>
              </w:rPr>
              <w:fldChar w:fldCharType="end"/>
            </w:r>
          </w:ins>
          <w:customXmlInsRangeStart w:id="105" w:author="Trinidad Faure" w:date="2019-11-17T18:45:00Z"/>
        </w:sdtContent>
      </w:sdt>
      <w:customXmlInsRangeEnd w:id="105"/>
      <w:r w:rsidR="00BD2677" w:rsidRPr="000C67FC">
        <w:rPr>
          <w:rFonts w:cs="Times New Roman"/>
          <w:szCs w:val="24"/>
          <w:rPrChange w:id="106" w:author="Trinidad Faure" w:date="2019-11-17T19:01:00Z">
            <w:rPr>
              <w:rFonts w:ascii="Arial Narrow" w:hAnsi="Arial Narrow"/>
            </w:rPr>
          </w:rPrChange>
        </w:rPr>
        <w:t>A list of the most common passwords includes</w:t>
      </w:r>
      <w:r w:rsidR="00671DD4" w:rsidRPr="000C67FC">
        <w:rPr>
          <w:rFonts w:cs="Times New Roman"/>
          <w:szCs w:val="24"/>
          <w:rPrChange w:id="107" w:author="Trinidad Faure" w:date="2019-11-17T19:01:00Z">
            <w:rPr>
              <w:rFonts w:ascii="Arial Narrow" w:hAnsi="Arial Narrow"/>
            </w:rPr>
          </w:rPrChange>
        </w:rPr>
        <w:t xml:space="preserve"> </w:t>
      </w:r>
      <w:commentRangeStart w:id="108"/>
      <w:r w:rsidR="00671DD4" w:rsidRPr="000C67FC">
        <w:rPr>
          <w:rFonts w:cs="Times New Roman"/>
          <w:i/>
          <w:iCs/>
          <w:szCs w:val="24"/>
          <w:rPrChange w:id="109" w:author="Trinidad Faure" w:date="2019-11-17T19:01:00Z">
            <w:rPr>
              <w:rFonts w:ascii="Arial Narrow" w:hAnsi="Arial Narrow"/>
            </w:rPr>
          </w:rPrChange>
        </w:rPr>
        <w:t>123456</w:t>
      </w:r>
      <w:r w:rsidR="00671DD4" w:rsidRPr="000C67FC">
        <w:rPr>
          <w:rFonts w:cs="Times New Roman"/>
          <w:szCs w:val="24"/>
          <w:rPrChange w:id="110" w:author="Trinidad Faure" w:date="2019-11-17T19:01:00Z">
            <w:rPr>
              <w:rFonts w:ascii="Arial Narrow" w:hAnsi="Arial Narrow"/>
            </w:rPr>
          </w:rPrChange>
        </w:rPr>
        <w:t xml:space="preserve">, </w:t>
      </w:r>
      <w:r w:rsidR="00671DD4" w:rsidRPr="000C67FC">
        <w:rPr>
          <w:rFonts w:cs="Times New Roman"/>
          <w:i/>
          <w:iCs/>
          <w:szCs w:val="24"/>
          <w:rPrChange w:id="111" w:author="Trinidad Faure" w:date="2019-11-17T19:01:00Z">
            <w:rPr>
              <w:rFonts w:ascii="Arial Narrow" w:hAnsi="Arial Narrow"/>
            </w:rPr>
          </w:rPrChange>
        </w:rPr>
        <w:t>password</w:t>
      </w:r>
      <w:r w:rsidR="004218D3" w:rsidRPr="000C67FC">
        <w:rPr>
          <w:rFonts w:cs="Times New Roman"/>
          <w:szCs w:val="24"/>
          <w:rPrChange w:id="112" w:author="Trinidad Faure" w:date="2019-11-17T19:01:00Z">
            <w:rPr>
              <w:rFonts w:ascii="Arial Narrow" w:hAnsi="Arial Narrow"/>
            </w:rPr>
          </w:rPrChange>
        </w:rPr>
        <w:t xml:space="preserve">, </w:t>
      </w:r>
      <w:proofErr w:type="spellStart"/>
      <w:r w:rsidR="004218D3" w:rsidRPr="000C67FC">
        <w:rPr>
          <w:rFonts w:cs="Times New Roman"/>
          <w:i/>
          <w:iCs/>
          <w:szCs w:val="24"/>
          <w:rPrChange w:id="113" w:author="Trinidad Faure" w:date="2019-11-17T19:01:00Z">
            <w:rPr>
              <w:rFonts w:ascii="Arial Narrow" w:hAnsi="Arial Narrow"/>
            </w:rPr>
          </w:rPrChange>
        </w:rPr>
        <w:t>letmein</w:t>
      </w:r>
      <w:commentRangeEnd w:id="108"/>
      <w:proofErr w:type="spellEnd"/>
      <w:r w:rsidR="00C92171" w:rsidRPr="000C67FC">
        <w:rPr>
          <w:rStyle w:val="CommentReference"/>
          <w:rFonts w:cs="Times New Roman"/>
          <w:i/>
          <w:iCs/>
          <w:sz w:val="24"/>
          <w:szCs w:val="24"/>
          <w:rPrChange w:id="114" w:author="Trinidad Faure" w:date="2019-11-17T19:01:00Z">
            <w:rPr>
              <w:rStyle w:val="CommentReference"/>
              <w:rFonts w:cs="Times New Roman"/>
            </w:rPr>
          </w:rPrChange>
        </w:rPr>
        <w:commentReference w:id="108"/>
      </w:r>
      <w:ins w:id="115" w:author="Trinidad Faure" w:date="2019-11-17T20:07:00Z">
        <w:r w:rsidR="0047772B">
          <w:rPr>
            <w:rStyle w:val="FootnoteReference"/>
            <w:rFonts w:cs="Times New Roman"/>
            <w:i/>
            <w:iCs/>
            <w:szCs w:val="24"/>
          </w:rPr>
          <w:footnoteReference w:id="1"/>
        </w:r>
      </w:ins>
      <w:r w:rsidR="00254A44" w:rsidRPr="000C67FC">
        <w:rPr>
          <w:rFonts w:cs="Times New Roman"/>
          <w:szCs w:val="24"/>
          <w:rPrChange w:id="118" w:author="Trinidad Faure" w:date="2019-11-17T19:01:00Z">
            <w:rPr>
              <w:rFonts w:ascii="Arial Narrow" w:hAnsi="Arial Narrow"/>
            </w:rPr>
          </w:rPrChange>
        </w:rPr>
        <w:t xml:space="preserve"> </w:t>
      </w:r>
      <w:r w:rsidR="00671DD4" w:rsidRPr="000C67FC">
        <w:rPr>
          <w:rFonts w:cs="Times New Roman"/>
          <w:szCs w:val="24"/>
          <w:rPrChange w:id="119" w:author="Trinidad Faure" w:date="2019-11-17T19:01:00Z">
            <w:rPr>
              <w:rFonts w:ascii="Arial Narrow" w:hAnsi="Arial Narrow"/>
            </w:rPr>
          </w:rPrChange>
        </w:rPr>
        <w:t>and other well-known passwords.</w:t>
      </w:r>
      <w:bookmarkStart w:id="120" w:name="_l-3Y#YL96;SEmWOiR[w~|QKBcE4ee&gt;9"/>
      <w:bookmarkEnd w:id="120"/>
      <w:customXmlInsRangeStart w:id="121" w:author="Trinidad Faure" w:date="2019-11-17T20:03:00Z"/>
      <w:sdt>
        <w:sdtPr>
          <w:rPr>
            <w:rFonts w:cs="Times New Roman"/>
            <w:szCs w:val="24"/>
          </w:rPr>
          <w:id w:val="-271012187"/>
          <w:citation/>
        </w:sdtPr>
        <w:sdtContent>
          <w:customXmlInsRangeEnd w:id="121"/>
          <w:ins w:id="122" w:author="Trinidad Faure" w:date="2019-11-17T20:03:00Z">
            <w:r w:rsidR="0047772B">
              <w:rPr>
                <w:rFonts w:cs="Times New Roman"/>
                <w:szCs w:val="24"/>
              </w:rPr>
              <w:fldChar w:fldCharType="begin"/>
            </w:r>
            <w:r w:rsidR="0047772B">
              <w:rPr>
                <w:rFonts w:cs="Times New Roman"/>
                <w:szCs w:val="24"/>
              </w:rPr>
              <w:instrText xml:space="preserve"> CITATION Sto16 \l 1033 </w:instrText>
            </w:r>
          </w:ins>
          <w:r w:rsidR="0047772B">
            <w:rPr>
              <w:rFonts w:cs="Times New Roman"/>
              <w:szCs w:val="24"/>
            </w:rPr>
            <w:fldChar w:fldCharType="separate"/>
          </w:r>
          <w:ins w:id="123" w:author="Trinidad Faure" w:date="2019-11-17T20:03:00Z">
            <w:r w:rsidR="0047772B">
              <w:rPr>
                <w:rFonts w:cs="Times New Roman"/>
                <w:noProof/>
                <w:szCs w:val="24"/>
              </w:rPr>
              <w:t xml:space="preserve"> </w:t>
            </w:r>
            <w:r w:rsidR="0047772B" w:rsidRPr="0047772B">
              <w:rPr>
                <w:rFonts w:cs="Times New Roman"/>
                <w:noProof/>
                <w:szCs w:val="24"/>
                <w:rPrChange w:id="124" w:author="Trinidad Faure" w:date="2019-11-17T20:03:00Z">
                  <w:rPr/>
                </w:rPrChange>
              </w:rPr>
              <w:t>(Storm, 2016)</w:t>
            </w:r>
            <w:r w:rsidR="0047772B">
              <w:rPr>
                <w:rFonts w:cs="Times New Roman"/>
                <w:szCs w:val="24"/>
              </w:rPr>
              <w:fldChar w:fldCharType="end"/>
            </w:r>
          </w:ins>
          <w:customXmlInsRangeStart w:id="125" w:author="Trinidad Faure" w:date="2019-11-17T20:03:00Z"/>
        </w:sdtContent>
      </w:sdt>
      <w:customXmlInsRangeEnd w:id="125"/>
    </w:p>
    <w:p w14:paraId="15E0C5FD" w14:textId="0FA13B47" w:rsidR="00772551" w:rsidRPr="000C67FC" w:rsidRDefault="00772551" w:rsidP="0093376A">
      <w:pPr>
        <w:rPr>
          <w:rFonts w:cs="Times New Roman"/>
          <w:szCs w:val="24"/>
          <w:rPrChange w:id="126" w:author="Trinidad Faure" w:date="2019-11-17T19:01:00Z">
            <w:rPr>
              <w:rFonts w:ascii="Arial Narrow" w:hAnsi="Arial Narrow"/>
            </w:rPr>
          </w:rPrChange>
        </w:rPr>
        <w:pPrChange w:id="127" w:author="Trinidad Faure" w:date="2019-11-17T19:53:00Z">
          <w:pPr>
            <w:spacing w:before="120" w:after="120" w:line="240" w:lineRule="auto"/>
            <w:jc w:val="both"/>
          </w:pPr>
        </w:pPrChange>
      </w:pPr>
      <w:r w:rsidRPr="000C67FC">
        <w:rPr>
          <w:rFonts w:cs="Times New Roman"/>
          <w:szCs w:val="24"/>
          <w:rPrChange w:id="128" w:author="Trinidad Faure" w:date="2019-11-17T19:01:00Z">
            <w:rPr>
              <w:rFonts w:ascii="Arial Narrow" w:hAnsi="Arial Narrow"/>
            </w:rPr>
          </w:rPrChange>
        </w:rPr>
        <w:t>Passwords that are short or common are not only easily guessed by a human attacker, but are even more easily broken by automated tools by</w:t>
      </w:r>
      <w:r w:rsidR="00B85570" w:rsidRPr="000C67FC">
        <w:rPr>
          <w:rFonts w:cs="Times New Roman"/>
          <w:szCs w:val="24"/>
          <w:rPrChange w:id="129" w:author="Trinidad Faure" w:date="2019-11-17T19:01:00Z">
            <w:rPr>
              <w:rFonts w:ascii="Arial Narrow" w:hAnsi="Arial Narrow"/>
            </w:rPr>
          </w:rPrChange>
        </w:rPr>
        <w:t xml:space="preserve"> hackers. These tools are built to recover passwords using a variety of te</w:t>
      </w:r>
      <w:r w:rsidR="001C341A" w:rsidRPr="000C67FC">
        <w:rPr>
          <w:rFonts w:cs="Times New Roman"/>
          <w:szCs w:val="24"/>
          <w:rPrChange w:id="130" w:author="Trinidad Faure" w:date="2019-11-17T19:01:00Z">
            <w:rPr>
              <w:rFonts w:ascii="Arial Narrow" w:hAnsi="Arial Narrow"/>
            </w:rPr>
          </w:rPrChange>
        </w:rPr>
        <w:t>chniques, including dictionary searches</w:t>
      </w:r>
      <w:r w:rsidR="00B85570" w:rsidRPr="000C67FC">
        <w:rPr>
          <w:rFonts w:cs="Times New Roman"/>
          <w:szCs w:val="24"/>
          <w:rPrChange w:id="131" w:author="Trinidad Faure" w:date="2019-11-17T19:01:00Z">
            <w:rPr>
              <w:rFonts w:ascii="Arial Narrow" w:hAnsi="Arial Narrow"/>
            </w:rPr>
          </w:rPrChange>
        </w:rPr>
        <w:t xml:space="preserve">, brute force, and </w:t>
      </w:r>
      <w:del w:id="132" w:author="Trinidad Faure" w:date="2019-11-17T20:25:00Z">
        <w:r w:rsidR="00B85570" w:rsidRPr="000C67FC" w:rsidDel="0046437B">
          <w:rPr>
            <w:rFonts w:cs="Times New Roman"/>
            <w:szCs w:val="24"/>
            <w:rPrChange w:id="133" w:author="Trinidad Faure" w:date="2019-11-17T19:01:00Z">
              <w:rPr>
                <w:rFonts w:ascii="Arial Narrow" w:hAnsi="Arial Narrow"/>
              </w:rPr>
            </w:rPrChange>
          </w:rPr>
          <w:delText>rainbow tables</w:delText>
        </w:r>
      </w:del>
      <w:ins w:id="134" w:author="Trinidad Faure" w:date="2019-11-17T19:37:00Z">
        <w:r w:rsidR="008D19EB">
          <w:rPr>
            <w:rFonts w:cs="Times New Roman"/>
            <w:szCs w:val="24"/>
          </w:rPr>
          <w:fldChar w:fldCharType="begin"/>
        </w:r>
        <w:r w:rsidR="008D19EB">
          <w:instrText xml:space="preserve"> XE "</w:instrText>
        </w:r>
      </w:ins>
      <w:r w:rsidR="008D19EB" w:rsidRPr="00E644A7">
        <w:rPr>
          <w:rFonts w:cs="Times New Roman"/>
          <w:szCs w:val="24"/>
          <w:rPrChange w:id="135" w:author="Trinidad Faure" w:date="2019-11-17T19:37:00Z">
            <w:rPr>
              <w:rFonts w:ascii="Arial Narrow" w:hAnsi="Arial Narrow"/>
            </w:rPr>
          </w:rPrChange>
        </w:rPr>
        <w:instrText>rainbow tables</w:instrText>
      </w:r>
      <w:ins w:id="136" w:author="Trinidad Faure" w:date="2019-11-17T19:37:00Z">
        <w:r w:rsidR="008D19EB">
          <w:instrText xml:space="preserve">" </w:instrText>
        </w:r>
        <w:r w:rsidR="008D19EB">
          <w:rPr>
            <w:rFonts w:cs="Times New Roman"/>
            <w:szCs w:val="24"/>
          </w:rPr>
          <w:fldChar w:fldCharType="end"/>
        </w:r>
      </w:ins>
      <w:r w:rsidR="00B85570" w:rsidRPr="000C67FC">
        <w:rPr>
          <w:rFonts w:cs="Times New Roman"/>
          <w:szCs w:val="24"/>
          <w:rPrChange w:id="137" w:author="Trinidad Faure" w:date="2019-11-17T19:01:00Z">
            <w:rPr>
              <w:rFonts w:ascii="Arial Narrow" w:hAnsi="Arial Narrow"/>
            </w:rPr>
          </w:rPrChange>
        </w:rPr>
        <w:t>.</w:t>
      </w:r>
      <w:r w:rsidR="00F17E5C" w:rsidRPr="000C67FC">
        <w:rPr>
          <w:rFonts w:cs="Times New Roman"/>
          <w:szCs w:val="24"/>
          <w:rPrChange w:id="138" w:author="Trinidad Faure" w:date="2019-11-17T19:01:00Z">
            <w:rPr>
              <w:rFonts w:ascii="Arial Narrow" w:hAnsi="Arial Narrow"/>
            </w:rPr>
          </w:rPrChange>
        </w:rPr>
        <w:t xml:space="preserve"> Passwords that are eight or fewer characters and contain no variations </w:t>
      </w:r>
      <w:r w:rsidR="009B79B2" w:rsidRPr="000C67FC">
        <w:rPr>
          <w:rFonts w:cs="Times New Roman"/>
          <w:szCs w:val="24"/>
          <w:rPrChange w:id="139" w:author="Trinidad Faure" w:date="2019-11-17T19:01:00Z">
            <w:rPr>
              <w:rFonts w:ascii="Arial Narrow" w:hAnsi="Arial Narrow"/>
            </w:rPr>
          </w:rPrChange>
        </w:rPr>
        <w:t>such as</w:t>
      </w:r>
      <w:r w:rsidR="001C341A" w:rsidRPr="000C67FC">
        <w:rPr>
          <w:rFonts w:cs="Times New Roman"/>
          <w:szCs w:val="24"/>
          <w:rPrChange w:id="140" w:author="Trinidad Faure" w:date="2019-11-17T19:01:00Z">
            <w:rPr>
              <w:rFonts w:ascii="Arial Narrow" w:hAnsi="Arial Narrow"/>
            </w:rPr>
          </w:rPrChange>
        </w:rPr>
        <w:t xml:space="preserve"> </w:t>
      </w:r>
      <w:r w:rsidR="00F17E5C" w:rsidRPr="000C67FC">
        <w:rPr>
          <w:rFonts w:cs="Times New Roman"/>
          <w:szCs w:val="24"/>
          <w:rPrChange w:id="141" w:author="Trinidad Faure" w:date="2019-11-17T19:01:00Z">
            <w:rPr>
              <w:rFonts w:ascii="Arial Narrow" w:hAnsi="Arial Narrow"/>
            </w:rPr>
          </w:rPrChange>
        </w:rPr>
        <w:t xml:space="preserve">uppercase, digits or symbols, </w:t>
      </w:r>
      <w:r w:rsidR="00900329" w:rsidRPr="000C67FC">
        <w:rPr>
          <w:rFonts w:cs="Times New Roman"/>
          <w:szCs w:val="24"/>
          <w:rPrChange w:id="142" w:author="Trinidad Faure" w:date="2019-11-17T19:01:00Z">
            <w:rPr>
              <w:rFonts w:ascii="Arial Narrow" w:hAnsi="Arial Narrow"/>
            </w:rPr>
          </w:rPrChange>
        </w:rPr>
        <w:t>are cracked in a matter of seconds by ordinary computer hardware.</w:t>
      </w:r>
      <w:bookmarkStart w:id="143" w:name="_l-3V#YM@6:LEn^OhK[x'|PDBdL4d^&gt;:"/>
      <w:bookmarkEnd w:id="143"/>
    </w:p>
    <w:p w14:paraId="4D9BA946" w14:textId="588E7E8A" w:rsidR="00CE4D52" w:rsidRPr="000C67FC" w:rsidRDefault="00CE4D52" w:rsidP="0093376A">
      <w:pPr>
        <w:rPr>
          <w:rFonts w:cs="Times New Roman"/>
          <w:szCs w:val="24"/>
          <w:rPrChange w:id="144" w:author="Trinidad Faure" w:date="2019-11-17T19:01:00Z">
            <w:rPr>
              <w:rFonts w:ascii="Arial Narrow" w:hAnsi="Arial Narrow"/>
            </w:rPr>
          </w:rPrChange>
        </w:rPr>
        <w:pPrChange w:id="145" w:author="Trinidad Faure" w:date="2019-11-17T19:53:00Z">
          <w:pPr>
            <w:spacing w:before="120" w:after="120" w:line="240" w:lineRule="auto"/>
            <w:jc w:val="both"/>
          </w:pPr>
        </w:pPrChange>
      </w:pPr>
      <w:r w:rsidRPr="000C67FC">
        <w:rPr>
          <w:rFonts w:cs="Times New Roman"/>
          <w:szCs w:val="24"/>
          <w:rPrChange w:id="146" w:author="Trinidad Faure" w:date="2019-11-17T19:01:00Z">
            <w:rPr>
              <w:rFonts w:ascii="Arial Narrow" w:hAnsi="Arial Narrow"/>
            </w:rPr>
          </w:rPrChange>
        </w:rPr>
        <w:lastRenderedPageBreak/>
        <w:t xml:space="preserve">Another bad habit is reusing passwords. If you have created a strong password but have reused it across multiple systems, your data are at risk. </w:t>
      </w:r>
      <w:r w:rsidR="001758B4" w:rsidRPr="000C67FC">
        <w:rPr>
          <w:rFonts w:cs="Times New Roman"/>
          <w:szCs w:val="24"/>
          <w:rPrChange w:id="147" w:author="Trinidad Faure" w:date="2019-11-17T19:01:00Z">
            <w:rPr>
              <w:rFonts w:ascii="Arial Narrow" w:hAnsi="Arial Narrow"/>
            </w:rPr>
          </w:rPrChange>
        </w:rPr>
        <w:t xml:space="preserve">This is a result of the fact that your password for a specific system is not only under your control, it’s also under the control of the system operator. A password can be considered a “shared secret.” Therefore, you implicitly rely on the system operator to take care to safeguard your password. Experience has shown that many systems handle passwords insecurely and it has led to massive caches of usernames and passwords published online. The availability of such lists provides opportunities for attackers to </w:t>
      </w:r>
      <w:r w:rsidR="0034010C" w:rsidRPr="000C67FC">
        <w:rPr>
          <w:rFonts w:cs="Times New Roman"/>
          <w:szCs w:val="24"/>
          <w:rPrChange w:id="148" w:author="Trinidad Faure" w:date="2019-11-17T19:01:00Z">
            <w:rPr>
              <w:rFonts w:ascii="Arial Narrow" w:hAnsi="Arial Narrow"/>
            </w:rPr>
          </w:rPrChange>
        </w:rPr>
        <w:t xml:space="preserve">try to access systems whose operators protect passwords </w:t>
      </w:r>
      <w:r w:rsidR="001C341A" w:rsidRPr="000C67FC">
        <w:rPr>
          <w:rFonts w:cs="Times New Roman"/>
          <w:szCs w:val="24"/>
          <w:rPrChange w:id="149" w:author="Trinidad Faure" w:date="2019-11-17T19:01:00Z">
            <w:rPr>
              <w:rFonts w:ascii="Arial Narrow" w:hAnsi="Arial Narrow"/>
            </w:rPr>
          </w:rPrChange>
        </w:rPr>
        <w:t xml:space="preserve">properly </w:t>
      </w:r>
      <w:r w:rsidR="0034010C" w:rsidRPr="000C67FC">
        <w:rPr>
          <w:rFonts w:cs="Times New Roman"/>
          <w:szCs w:val="24"/>
          <w:rPrChange w:id="150" w:author="Trinidad Faure" w:date="2019-11-17T19:01:00Z">
            <w:rPr>
              <w:rFonts w:ascii="Arial Narrow" w:hAnsi="Arial Narrow"/>
            </w:rPr>
          </w:rPrChange>
        </w:rPr>
        <w:t>but are left vulnerable due to the disclosure of passwords from other systems.</w:t>
      </w:r>
      <w:bookmarkStart w:id="151" w:name="_l-3U#YM?6:MEn]OhL[x&amp;|PEBdK4d_&gt;:"/>
      <w:bookmarkEnd w:id="151"/>
      <w:ins w:id="152" w:author="Trinidad Faure" w:date="2019-11-17T19:07:00Z">
        <w:r w:rsidR="000C67FC">
          <w:rPr>
            <w:rStyle w:val="FootnoteReference"/>
            <w:rFonts w:cs="Times New Roman"/>
            <w:szCs w:val="24"/>
          </w:rPr>
          <w:footnoteReference w:id="2"/>
        </w:r>
      </w:ins>
    </w:p>
    <w:p w14:paraId="471737F7" w14:textId="2F7484A5" w:rsidR="00F713E1" w:rsidRPr="000C67FC" w:rsidRDefault="00F713E1" w:rsidP="0093376A">
      <w:pPr>
        <w:pStyle w:val="Heading1"/>
        <w:rPr>
          <w:rFonts w:cs="Times New Roman"/>
          <w:szCs w:val="24"/>
          <w:rPrChange w:id="156" w:author="Trinidad Faure" w:date="2019-11-17T19:01:00Z">
            <w:rPr>
              <w:rFonts w:ascii="Arial Narrow" w:hAnsi="Arial Narrow"/>
            </w:rPr>
          </w:rPrChange>
        </w:rPr>
        <w:pPrChange w:id="157" w:author="Trinidad Faure" w:date="2019-11-17T19:53:00Z">
          <w:pPr>
            <w:pStyle w:val="Heading1"/>
            <w:spacing w:before="120" w:after="120" w:line="240" w:lineRule="auto"/>
            <w:jc w:val="both"/>
          </w:pPr>
        </w:pPrChange>
      </w:pPr>
      <w:bookmarkStart w:id="158" w:name="_Toc24911157"/>
      <w:bookmarkStart w:id="159" w:name="_Toc24914254"/>
      <w:bookmarkStart w:id="160" w:name="_Toc24914330"/>
      <w:r w:rsidRPr="000C67FC">
        <w:rPr>
          <w:rFonts w:cs="Times New Roman"/>
          <w:szCs w:val="24"/>
          <w:rPrChange w:id="161" w:author="Trinidad Faure" w:date="2019-11-17T19:01:00Z">
            <w:rPr>
              <w:rFonts w:ascii="Arial Narrow" w:hAnsi="Arial Narrow"/>
            </w:rPr>
          </w:rPrChange>
        </w:rPr>
        <w:t>Recommended Password Practices</w:t>
      </w:r>
      <w:bookmarkStart w:id="162" w:name="_l-3P#YM:6:REnXOhQ[x!|PJBdF4dd&gt;:"/>
      <w:bookmarkEnd w:id="158"/>
      <w:bookmarkEnd w:id="159"/>
      <w:bookmarkEnd w:id="160"/>
      <w:bookmarkEnd w:id="162"/>
    </w:p>
    <w:p w14:paraId="7B2D5F36" w14:textId="154D3E5C" w:rsidR="00F713E1" w:rsidRPr="000C67FC" w:rsidRDefault="00E30857" w:rsidP="0093376A">
      <w:pPr>
        <w:rPr>
          <w:rFonts w:cs="Times New Roman"/>
          <w:szCs w:val="24"/>
          <w:rPrChange w:id="163" w:author="Trinidad Faure" w:date="2019-11-17T19:01:00Z">
            <w:rPr>
              <w:rFonts w:ascii="Arial Narrow" w:hAnsi="Arial Narrow"/>
            </w:rPr>
          </w:rPrChange>
        </w:rPr>
        <w:pPrChange w:id="164" w:author="Trinidad Faure" w:date="2019-11-17T19:53:00Z">
          <w:pPr>
            <w:spacing w:before="120" w:after="120" w:line="240" w:lineRule="auto"/>
            <w:jc w:val="both"/>
          </w:pPr>
        </w:pPrChange>
      </w:pPr>
      <w:r w:rsidRPr="000C67FC">
        <w:rPr>
          <w:rFonts w:cs="Times New Roman"/>
          <w:szCs w:val="24"/>
          <w:rPrChange w:id="165" w:author="Trinidad Faure" w:date="2019-11-17T19:01:00Z">
            <w:rPr>
              <w:rFonts w:ascii="Arial Narrow" w:hAnsi="Arial Narrow"/>
            </w:rPr>
          </w:rPrChange>
        </w:rPr>
        <w:t>The first line of defense is creating long, strong</w:t>
      </w:r>
      <w:r w:rsidR="009B79B2" w:rsidRPr="000C67FC">
        <w:rPr>
          <w:rFonts w:cs="Times New Roman"/>
          <w:szCs w:val="24"/>
          <w:rPrChange w:id="166" w:author="Trinidad Faure" w:date="2019-11-17T19:01:00Z">
            <w:rPr>
              <w:rFonts w:ascii="Arial Narrow" w:hAnsi="Arial Narrow"/>
            </w:rPr>
          </w:rPrChange>
        </w:rPr>
        <w:t>,</w:t>
      </w:r>
      <w:r w:rsidRPr="000C67FC">
        <w:rPr>
          <w:rFonts w:cs="Times New Roman"/>
          <w:szCs w:val="24"/>
          <w:rPrChange w:id="167" w:author="Trinidad Faure" w:date="2019-11-17T19:01:00Z">
            <w:rPr>
              <w:rFonts w:ascii="Arial Narrow" w:hAnsi="Arial Narrow"/>
            </w:rPr>
          </w:rPrChange>
        </w:rPr>
        <w:t xml:space="preserve"> and seemingly random passwords.</w:t>
      </w:r>
      <w:r w:rsidR="0048380C" w:rsidRPr="000C67FC">
        <w:rPr>
          <w:rFonts w:cs="Times New Roman"/>
          <w:szCs w:val="24"/>
          <w:rPrChange w:id="168" w:author="Trinidad Faure" w:date="2019-11-17T19:01:00Z">
            <w:rPr>
              <w:rFonts w:ascii="Arial Narrow" w:hAnsi="Arial Narrow"/>
            </w:rPr>
          </w:rPrChange>
        </w:rPr>
        <w:t xml:space="preserve"> Pa</w:t>
      </w:r>
      <w:r w:rsidR="00460541" w:rsidRPr="000C67FC">
        <w:rPr>
          <w:rFonts w:cs="Times New Roman"/>
          <w:szCs w:val="24"/>
          <w:rPrChange w:id="169" w:author="Trinidad Faure" w:date="2019-11-17T19:01:00Z">
            <w:rPr>
              <w:rFonts w:ascii="Arial Narrow" w:hAnsi="Arial Narrow"/>
            </w:rPr>
          </w:rPrChange>
        </w:rPr>
        <w:t>sswords should never be shorter than eight</w:t>
      </w:r>
      <w:r w:rsidR="0048380C" w:rsidRPr="000C67FC">
        <w:rPr>
          <w:rFonts w:cs="Times New Roman"/>
          <w:szCs w:val="24"/>
          <w:rPrChange w:id="170" w:author="Trinidad Faure" w:date="2019-11-17T19:01:00Z">
            <w:rPr>
              <w:rFonts w:ascii="Arial Narrow" w:hAnsi="Arial Narrow"/>
            </w:rPr>
          </w:rPrChange>
        </w:rPr>
        <w:t xml:space="preserve"> characters, but longer is always better. </w:t>
      </w:r>
      <w:r w:rsidR="00460541" w:rsidRPr="000C67FC">
        <w:rPr>
          <w:rFonts w:cs="Times New Roman"/>
          <w:szCs w:val="24"/>
          <w:rPrChange w:id="171" w:author="Trinidad Faure" w:date="2019-11-17T19:01:00Z">
            <w:rPr>
              <w:rFonts w:ascii="Arial Narrow" w:hAnsi="Arial Narrow"/>
            </w:rPr>
          </w:rPrChange>
        </w:rPr>
        <w:t>A</w:t>
      </w:r>
      <w:r w:rsidR="0048380C" w:rsidRPr="000C67FC">
        <w:rPr>
          <w:rFonts w:cs="Times New Roman"/>
          <w:szCs w:val="24"/>
          <w:rPrChange w:id="172" w:author="Trinidad Faure" w:date="2019-11-17T19:01:00Z">
            <w:rPr>
              <w:rFonts w:ascii="Arial Narrow" w:hAnsi="Arial Narrow"/>
            </w:rPr>
          </w:rPrChange>
        </w:rPr>
        <w:t xml:space="preserve">lways </w:t>
      </w:r>
      <w:r w:rsidR="00460541" w:rsidRPr="000C67FC">
        <w:rPr>
          <w:rFonts w:cs="Times New Roman"/>
          <w:szCs w:val="24"/>
          <w:rPrChange w:id="173" w:author="Trinidad Faure" w:date="2019-11-17T19:01:00Z">
            <w:rPr>
              <w:rFonts w:ascii="Arial Narrow" w:hAnsi="Arial Narrow"/>
            </w:rPr>
          </w:rPrChange>
        </w:rPr>
        <w:t xml:space="preserve">include </w:t>
      </w:r>
      <w:r w:rsidR="0048380C" w:rsidRPr="000C67FC">
        <w:rPr>
          <w:rFonts w:cs="Times New Roman"/>
          <w:szCs w:val="24"/>
          <w:rPrChange w:id="174" w:author="Trinidad Faure" w:date="2019-11-17T19:01:00Z">
            <w:rPr>
              <w:rFonts w:ascii="Arial Narrow" w:hAnsi="Arial Narrow"/>
            </w:rPr>
          </w:rPrChange>
        </w:rPr>
        <w:t>a mix of lowercase letters, uppercase letters, digits</w:t>
      </w:r>
      <w:r w:rsidR="009B79B2" w:rsidRPr="000C67FC">
        <w:rPr>
          <w:rFonts w:cs="Times New Roman"/>
          <w:szCs w:val="24"/>
          <w:rPrChange w:id="175" w:author="Trinidad Faure" w:date="2019-11-17T19:01:00Z">
            <w:rPr>
              <w:rFonts w:ascii="Arial Narrow" w:hAnsi="Arial Narrow"/>
            </w:rPr>
          </w:rPrChange>
        </w:rPr>
        <w:t>,</w:t>
      </w:r>
      <w:r w:rsidR="0048380C" w:rsidRPr="000C67FC">
        <w:rPr>
          <w:rFonts w:cs="Times New Roman"/>
          <w:szCs w:val="24"/>
          <w:rPrChange w:id="176" w:author="Trinidad Faure" w:date="2019-11-17T19:01:00Z">
            <w:rPr>
              <w:rFonts w:ascii="Arial Narrow" w:hAnsi="Arial Narrow"/>
            </w:rPr>
          </w:rPrChange>
        </w:rPr>
        <w:t xml:space="preserve"> and symbols and have them in random places. </w:t>
      </w:r>
      <w:customXmlInsRangeStart w:id="177" w:author="Trinidad Faure" w:date="2019-11-17T18:58:00Z"/>
      <w:sdt>
        <w:sdtPr>
          <w:rPr>
            <w:rFonts w:cs="Times New Roman"/>
            <w:szCs w:val="24"/>
          </w:rPr>
          <w:id w:val="1608927356"/>
          <w:citation/>
        </w:sdtPr>
        <w:sdtEndPr>
          <w:rPr>
            <w:rPrChange w:id="178" w:author="Trinidad Faure" w:date="2019-11-17T19:01:00Z">
              <w:rPr/>
            </w:rPrChange>
          </w:rPr>
        </w:sdtEndPr>
        <w:sdtContent>
          <w:customXmlInsRangeEnd w:id="177"/>
          <w:ins w:id="179" w:author="Trinidad Faure" w:date="2019-11-17T18:58:00Z">
            <w:r w:rsidR="00EC4F75" w:rsidRPr="000C67FC">
              <w:rPr>
                <w:rFonts w:cs="Times New Roman"/>
                <w:szCs w:val="24"/>
                <w:rPrChange w:id="180" w:author="Trinidad Faure" w:date="2019-11-17T19:01:00Z">
                  <w:rPr>
                    <w:rFonts w:cs="Times New Roman"/>
                  </w:rPr>
                </w:rPrChange>
              </w:rPr>
              <w:fldChar w:fldCharType="begin"/>
            </w:r>
            <w:r w:rsidR="00EC4F75" w:rsidRPr="000C67FC">
              <w:rPr>
                <w:rFonts w:cs="Times New Roman"/>
                <w:szCs w:val="24"/>
                <w:rPrChange w:id="181" w:author="Trinidad Faure" w:date="2019-11-17T19:01:00Z">
                  <w:rPr>
                    <w:rFonts w:cs="Times New Roman"/>
                  </w:rPr>
                </w:rPrChange>
              </w:rPr>
              <w:instrText xml:space="preserve"> CITATION Sch14 \l 1033 </w:instrText>
            </w:r>
          </w:ins>
          <w:r w:rsidR="00EC4F75" w:rsidRPr="000C67FC">
            <w:rPr>
              <w:rFonts w:cs="Times New Roman"/>
              <w:szCs w:val="24"/>
              <w:rPrChange w:id="182" w:author="Trinidad Faure" w:date="2019-11-17T19:01:00Z">
                <w:rPr>
                  <w:rFonts w:cs="Times New Roman"/>
                </w:rPr>
              </w:rPrChange>
            </w:rPr>
            <w:fldChar w:fldCharType="separate"/>
          </w:r>
          <w:ins w:id="183" w:author="Trinidad Faure" w:date="2019-11-17T18:58:00Z">
            <w:r w:rsidR="00EC4F75" w:rsidRPr="000C67FC">
              <w:rPr>
                <w:rFonts w:cs="Times New Roman"/>
                <w:noProof/>
                <w:szCs w:val="24"/>
                <w:rPrChange w:id="184" w:author="Trinidad Faure" w:date="2019-11-17T19:01:00Z">
                  <w:rPr/>
                </w:rPrChange>
              </w:rPr>
              <w:t>(Schneier, 2014)</w:t>
            </w:r>
            <w:r w:rsidR="00EC4F75" w:rsidRPr="000C67FC">
              <w:rPr>
                <w:rFonts w:cs="Times New Roman"/>
                <w:szCs w:val="24"/>
                <w:rPrChange w:id="185" w:author="Trinidad Faure" w:date="2019-11-17T19:01:00Z">
                  <w:rPr>
                    <w:rFonts w:cs="Times New Roman"/>
                  </w:rPr>
                </w:rPrChange>
              </w:rPr>
              <w:fldChar w:fldCharType="end"/>
            </w:r>
          </w:ins>
          <w:customXmlInsRangeStart w:id="186" w:author="Trinidad Faure" w:date="2019-11-17T18:58:00Z"/>
        </w:sdtContent>
      </w:sdt>
      <w:customXmlInsRangeEnd w:id="186"/>
      <w:r w:rsidR="0048380C" w:rsidRPr="000C67FC">
        <w:rPr>
          <w:rFonts w:cs="Times New Roman"/>
          <w:szCs w:val="24"/>
          <w:rPrChange w:id="187" w:author="Trinidad Faure" w:date="2019-11-17T19:01:00Z">
            <w:rPr>
              <w:rFonts w:ascii="Arial Narrow" w:hAnsi="Arial Narrow"/>
            </w:rPr>
          </w:rPrChange>
        </w:rPr>
        <w:t xml:space="preserve">For example, the uppercase letter should not just be the first character and the symbol should not just be </w:t>
      </w:r>
      <w:r w:rsidR="00D57D08" w:rsidRPr="000C67FC">
        <w:rPr>
          <w:rFonts w:cs="Times New Roman"/>
          <w:szCs w:val="24"/>
          <w:rPrChange w:id="188" w:author="Trinidad Faure" w:date="2019-11-17T19:01:00Z">
            <w:rPr>
              <w:rFonts w:ascii="Arial Narrow" w:hAnsi="Arial Narrow"/>
            </w:rPr>
          </w:rPrChange>
        </w:rPr>
        <w:t>added</w:t>
      </w:r>
      <w:r w:rsidR="0048380C" w:rsidRPr="000C67FC">
        <w:rPr>
          <w:rFonts w:cs="Times New Roman"/>
          <w:szCs w:val="24"/>
          <w:rPrChange w:id="189" w:author="Trinidad Faure" w:date="2019-11-17T19:01:00Z">
            <w:rPr>
              <w:rFonts w:ascii="Arial Narrow" w:hAnsi="Arial Narrow"/>
            </w:rPr>
          </w:rPrChange>
        </w:rPr>
        <w:t xml:space="preserve"> to the end.</w:t>
      </w:r>
      <w:bookmarkStart w:id="190" w:name="_l-3K#YN?69MEo]OgL[y&amp;|OEBeK4c_&gt;;"/>
      <w:bookmarkEnd w:id="190"/>
      <w:customXmlInsRangeStart w:id="191" w:author="Trinidad Faure" w:date="2019-11-17T20:05:00Z"/>
      <w:sdt>
        <w:sdtPr>
          <w:rPr>
            <w:rFonts w:cs="Times New Roman"/>
            <w:szCs w:val="24"/>
          </w:rPr>
          <w:id w:val="-1600170678"/>
          <w:citation/>
        </w:sdtPr>
        <w:sdtContent>
          <w:customXmlInsRangeEnd w:id="191"/>
          <w:ins w:id="192" w:author="Trinidad Faure" w:date="2019-11-17T20:05:00Z">
            <w:r w:rsidR="0047772B">
              <w:rPr>
                <w:rFonts w:cs="Times New Roman"/>
                <w:szCs w:val="24"/>
              </w:rPr>
              <w:fldChar w:fldCharType="begin"/>
            </w:r>
            <w:r w:rsidR="0047772B">
              <w:rPr>
                <w:rFonts w:cs="Times New Roman"/>
                <w:szCs w:val="24"/>
              </w:rPr>
              <w:instrText xml:space="preserve"> CITATION Sch14 \l 1033 </w:instrText>
            </w:r>
          </w:ins>
          <w:r w:rsidR="0047772B">
            <w:rPr>
              <w:rFonts w:cs="Times New Roman"/>
              <w:szCs w:val="24"/>
            </w:rPr>
            <w:fldChar w:fldCharType="separate"/>
          </w:r>
          <w:ins w:id="193" w:author="Trinidad Faure" w:date="2019-11-17T20:05:00Z">
            <w:r w:rsidR="0047772B">
              <w:rPr>
                <w:rFonts w:cs="Times New Roman"/>
                <w:noProof/>
                <w:szCs w:val="24"/>
              </w:rPr>
              <w:t xml:space="preserve"> </w:t>
            </w:r>
            <w:r w:rsidR="0047772B" w:rsidRPr="0047772B">
              <w:rPr>
                <w:rFonts w:cs="Times New Roman"/>
                <w:noProof/>
                <w:szCs w:val="24"/>
                <w:rPrChange w:id="194" w:author="Trinidad Faure" w:date="2019-11-17T20:05:00Z">
                  <w:rPr/>
                </w:rPrChange>
              </w:rPr>
              <w:t>(Schneier, 2014)</w:t>
            </w:r>
            <w:r w:rsidR="0047772B">
              <w:rPr>
                <w:rFonts w:cs="Times New Roman"/>
                <w:szCs w:val="24"/>
              </w:rPr>
              <w:fldChar w:fldCharType="end"/>
            </w:r>
          </w:ins>
          <w:customXmlInsRangeStart w:id="195" w:author="Trinidad Faure" w:date="2019-11-17T20:05:00Z"/>
        </w:sdtContent>
      </w:sdt>
      <w:customXmlInsRangeEnd w:id="195"/>
    </w:p>
    <w:p w14:paraId="091BF5D0" w14:textId="22BE5900" w:rsidR="001758B4" w:rsidRPr="000C67FC" w:rsidRDefault="0048380C" w:rsidP="0093376A">
      <w:pPr>
        <w:rPr>
          <w:rFonts w:cs="Times New Roman"/>
          <w:szCs w:val="24"/>
          <w:rPrChange w:id="196" w:author="Trinidad Faure" w:date="2019-11-17T19:01:00Z">
            <w:rPr>
              <w:rFonts w:ascii="Arial Narrow" w:hAnsi="Arial Narrow"/>
            </w:rPr>
          </w:rPrChange>
        </w:rPr>
        <w:pPrChange w:id="197" w:author="Trinidad Faure" w:date="2019-11-17T19:53:00Z">
          <w:pPr>
            <w:spacing w:before="120" w:after="120" w:line="240" w:lineRule="auto"/>
            <w:jc w:val="both"/>
          </w:pPr>
        </w:pPrChange>
      </w:pPr>
      <w:r w:rsidRPr="000C67FC">
        <w:rPr>
          <w:rFonts w:cs="Times New Roman"/>
          <w:szCs w:val="24"/>
          <w:rPrChange w:id="198" w:author="Trinidad Faure" w:date="2019-11-17T19:01:00Z">
            <w:rPr>
              <w:rFonts w:ascii="Arial Narrow" w:hAnsi="Arial Narrow"/>
            </w:rPr>
          </w:rPrChange>
        </w:rPr>
        <w:t xml:space="preserve">Equally important is the practice of “one system, one password.” </w:t>
      </w:r>
      <w:r w:rsidR="00460541" w:rsidRPr="000C67FC">
        <w:rPr>
          <w:rFonts w:cs="Times New Roman"/>
          <w:szCs w:val="24"/>
          <w:rPrChange w:id="199" w:author="Trinidad Faure" w:date="2019-11-17T19:01:00Z">
            <w:rPr>
              <w:rFonts w:ascii="Arial Narrow" w:hAnsi="Arial Narrow"/>
            </w:rPr>
          </w:rPrChange>
        </w:rPr>
        <w:t>For every user account on every system, you should have a unique password. This means that if you have user accounts on e</w:t>
      </w:r>
      <w:r w:rsidR="009B79B2" w:rsidRPr="000C67FC">
        <w:rPr>
          <w:rFonts w:cs="Times New Roman"/>
          <w:szCs w:val="24"/>
          <w:rPrChange w:id="200" w:author="Trinidad Faure" w:date="2019-11-17T19:01:00Z">
            <w:rPr>
              <w:rFonts w:ascii="Arial Narrow" w:hAnsi="Arial Narrow"/>
            </w:rPr>
          </w:rPrChange>
        </w:rPr>
        <w:t>-</w:t>
      </w:r>
      <w:r w:rsidR="00460541" w:rsidRPr="000C67FC">
        <w:rPr>
          <w:rFonts w:cs="Times New Roman"/>
          <w:szCs w:val="24"/>
          <w:rPrChange w:id="201" w:author="Trinidad Faure" w:date="2019-11-17T19:01:00Z">
            <w:rPr>
              <w:rFonts w:ascii="Arial Narrow" w:hAnsi="Arial Narrow"/>
            </w:rPr>
          </w:rPrChange>
        </w:rPr>
        <w:t>mail systems, banking web sites and online shopping sites, you will have as many different passwords.</w:t>
      </w:r>
      <w:bookmarkStart w:id="202" w:name="_l-3J#YN&gt;69NEo\OgM[y%|OFBeJ4c`&gt;;"/>
      <w:bookmarkEnd w:id="202"/>
    </w:p>
    <w:p w14:paraId="74602C19" w14:textId="4EB08857" w:rsidR="00741A47" w:rsidRPr="000C67FC" w:rsidRDefault="00460541" w:rsidP="0093376A">
      <w:pPr>
        <w:rPr>
          <w:ins w:id="203" w:author="Trinidad Faure" w:date="2019-11-17T18:31:00Z"/>
          <w:rFonts w:cs="Times New Roman"/>
          <w:szCs w:val="24"/>
        </w:rPr>
        <w:pPrChange w:id="204" w:author="Trinidad Faure" w:date="2019-11-17T19:53:00Z">
          <w:pPr>
            <w:spacing w:before="120" w:after="120" w:line="240" w:lineRule="auto"/>
            <w:jc w:val="both"/>
          </w:pPr>
        </w:pPrChange>
      </w:pPr>
      <w:r w:rsidRPr="000C67FC">
        <w:rPr>
          <w:rFonts w:cs="Times New Roman"/>
          <w:szCs w:val="24"/>
          <w:rPrChange w:id="205" w:author="Trinidad Faure" w:date="2019-11-17T19:01:00Z">
            <w:rPr>
              <w:rFonts w:ascii="Arial Narrow" w:hAnsi="Arial Narrow"/>
            </w:rPr>
          </w:rPrChange>
        </w:rPr>
        <w:t xml:space="preserve">Having so many </w:t>
      </w:r>
      <w:r w:rsidR="002E6FB6" w:rsidRPr="000C67FC">
        <w:rPr>
          <w:rFonts w:cs="Times New Roman"/>
          <w:szCs w:val="24"/>
          <w:rPrChange w:id="206" w:author="Trinidad Faure" w:date="2019-11-17T19:01:00Z">
            <w:rPr>
              <w:rFonts w:ascii="Arial Narrow" w:hAnsi="Arial Narrow"/>
            </w:rPr>
          </w:rPrChange>
        </w:rPr>
        <w:t xml:space="preserve">complex </w:t>
      </w:r>
      <w:r w:rsidRPr="000C67FC">
        <w:rPr>
          <w:rFonts w:cs="Times New Roman"/>
          <w:szCs w:val="24"/>
          <w:rPrChange w:id="207" w:author="Trinidad Faure" w:date="2019-11-17T19:01:00Z">
            <w:rPr>
              <w:rFonts w:ascii="Arial Narrow" w:hAnsi="Arial Narrow"/>
            </w:rPr>
          </w:rPrChange>
        </w:rPr>
        <w:t xml:space="preserve">passwords to create and track will soon become overwhelming, so the passwords and other details about the systems will inevitably need to be </w:t>
      </w:r>
      <w:del w:id="208" w:author="Instructor" w:date="2016-01-31T23:57:00Z">
        <w:r w:rsidRPr="000C67FC" w:rsidDel="00D57D08">
          <w:rPr>
            <w:rFonts w:cs="Times New Roman"/>
            <w:szCs w:val="24"/>
            <w:rPrChange w:id="209" w:author="Trinidad Faure" w:date="2019-11-17T19:01:00Z">
              <w:rPr>
                <w:rFonts w:ascii="Arial Narrow" w:hAnsi="Arial Narrow"/>
              </w:rPr>
            </w:rPrChange>
          </w:rPr>
          <w:delText xml:space="preserve">stored </w:delText>
        </w:r>
      </w:del>
      <w:ins w:id="210" w:author="Instructor" w:date="2016-01-31T23:57:00Z">
        <w:r w:rsidR="00D57D08" w:rsidRPr="000C67FC">
          <w:rPr>
            <w:rFonts w:cs="Times New Roman"/>
            <w:szCs w:val="24"/>
            <w:rPrChange w:id="211" w:author="Trinidad Faure" w:date="2019-11-17T19:01:00Z">
              <w:rPr>
                <w:rFonts w:ascii="Arial Narrow" w:hAnsi="Arial Narrow"/>
              </w:rPr>
            </w:rPrChange>
          </w:rPr>
          <w:t xml:space="preserve">recorded </w:t>
        </w:r>
      </w:ins>
      <w:r w:rsidRPr="000C67FC">
        <w:rPr>
          <w:rFonts w:cs="Times New Roman"/>
          <w:szCs w:val="24"/>
          <w:rPrChange w:id="212" w:author="Trinidad Faure" w:date="2019-11-17T19:01:00Z">
            <w:rPr>
              <w:rFonts w:ascii="Arial Narrow" w:hAnsi="Arial Narrow"/>
            </w:rPr>
          </w:rPrChange>
        </w:rPr>
        <w:t xml:space="preserve">somewhere. Writing down passwords on paper or storing them in a traditional computer file </w:t>
      </w:r>
      <w:r w:rsidRPr="000C67FC">
        <w:rPr>
          <w:rFonts w:cs="Times New Roman"/>
          <w:szCs w:val="24"/>
          <w:rPrChange w:id="213" w:author="Trinidad Faure" w:date="2019-11-17T19:01:00Z">
            <w:rPr>
              <w:rFonts w:ascii="Arial Narrow" w:hAnsi="Arial Narrow"/>
            </w:rPr>
          </w:rPrChange>
        </w:rPr>
        <w:lastRenderedPageBreak/>
        <w:t xml:space="preserve">opens </w:t>
      </w:r>
      <w:r w:rsidR="00D57D08" w:rsidRPr="000C67FC">
        <w:rPr>
          <w:rFonts w:cs="Times New Roman"/>
          <w:szCs w:val="24"/>
          <w:rPrChange w:id="214" w:author="Trinidad Faure" w:date="2019-11-17T19:01:00Z">
            <w:rPr>
              <w:rFonts w:ascii="Arial Narrow" w:hAnsi="Arial Narrow"/>
            </w:rPr>
          </w:rPrChange>
        </w:rPr>
        <w:t>different</w:t>
      </w:r>
      <w:r w:rsidRPr="000C67FC">
        <w:rPr>
          <w:rFonts w:cs="Times New Roman"/>
          <w:szCs w:val="24"/>
          <w:rPrChange w:id="215" w:author="Trinidad Faure" w:date="2019-11-17T19:01:00Z">
            <w:rPr>
              <w:rFonts w:ascii="Arial Narrow" w:hAnsi="Arial Narrow"/>
            </w:rPr>
          </w:rPrChange>
        </w:rPr>
        <w:t xml:space="preserve"> avenues for abuse.</w:t>
      </w:r>
      <w:r w:rsidR="00222A2F" w:rsidRPr="000C67FC">
        <w:rPr>
          <w:rFonts w:cs="Times New Roman"/>
          <w:szCs w:val="24"/>
          <w:rPrChange w:id="216" w:author="Trinidad Faure" w:date="2019-11-17T19:01:00Z">
            <w:rPr>
              <w:rFonts w:ascii="Arial Narrow" w:hAnsi="Arial Narrow"/>
            </w:rPr>
          </w:rPrChange>
        </w:rPr>
        <w:t xml:space="preserve"> To securely store passwords </w:t>
      </w:r>
      <w:r w:rsidR="00523255" w:rsidRPr="000C67FC">
        <w:rPr>
          <w:rFonts w:cs="Times New Roman"/>
          <w:szCs w:val="24"/>
          <w:rPrChange w:id="217" w:author="Trinidad Faure" w:date="2019-11-17T19:01:00Z">
            <w:rPr>
              <w:rFonts w:ascii="Arial Narrow" w:hAnsi="Arial Narrow"/>
            </w:rPr>
          </w:rPrChange>
        </w:rPr>
        <w:t xml:space="preserve">and other secrets, use a software application called a </w:t>
      </w:r>
      <w:del w:id="218" w:author="Trinidad Faure" w:date="2019-11-17T20:26:00Z">
        <w:r w:rsidR="00523255" w:rsidRPr="000C67FC" w:rsidDel="0046437B">
          <w:rPr>
            <w:rFonts w:cs="Times New Roman"/>
            <w:szCs w:val="24"/>
            <w:rPrChange w:id="219" w:author="Trinidad Faure" w:date="2019-11-17T19:01:00Z">
              <w:rPr>
                <w:rFonts w:ascii="Arial Narrow" w:hAnsi="Arial Narrow"/>
              </w:rPr>
            </w:rPrChange>
          </w:rPr>
          <w:delText>password manager</w:delText>
        </w:r>
      </w:del>
      <w:ins w:id="220" w:author="Trinidad Faure" w:date="2019-11-17T19:33:00Z">
        <w:r w:rsidR="008D19EB">
          <w:rPr>
            <w:rFonts w:cs="Times New Roman"/>
            <w:szCs w:val="24"/>
          </w:rPr>
          <w:fldChar w:fldCharType="begin"/>
        </w:r>
        <w:r w:rsidR="008D19EB">
          <w:instrText xml:space="preserve"> XE "</w:instrText>
        </w:r>
      </w:ins>
      <w:r w:rsidR="008D19EB" w:rsidRPr="00687A93">
        <w:rPr>
          <w:rFonts w:cs="Times New Roman"/>
          <w:szCs w:val="24"/>
          <w:rPrChange w:id="221" w:author="Trinidad Faure" w:date="2019-11-17T19:33:00Z">
            <w:rPr>
              <w:rFonts w:ascii="Arial Narrow" w:hAnsi="Arial Narrow"/>
            </w:rPr>
          </w:rPrChange>
        </w:rPr>
        <w:instrText>password manager</w:instrText>
      </w:r>
      <w:ins w:id="222" w:author="Trinidad Faure" w:date="2019-11-17T19:33:00Z">
        <w:r w:rsidR="008D19EB">
          <w:instrText xml:space="preserve">" </w:instrText>
        </w:r>
        <w:r w:rsidR="008D19EB">
          <w:rPr>
            <w:rFonts w:cs="Times New Roman"/>
            <w:szCs w:val="24"/>
          </w:rPr>
          <w:fldChar w:fldCharType="end"/>
        </w:r>
      </w:ins>
      <w:r w:rsidR="00523255" w:rsidRPr="000C67FC">
        <w:rPr>
          <w:rFonts w:cs="Times New Roman"/>
          <w:szCs w:val="24"/>
          <w:rPrChange w:id="223" w:author="Trinidad Faure" w:date="2019-11-17T19:01:00Z">
            <w:rPr>
              <w:rFonts w:ascii="Arial Narrow" w:hAnsi="Arial Narrow"/>
            </w:rPr>
          </w:rPrChange>
        </w:rPr>
        <w:t>. In its most basic form, a password manager is a tool</w:t>
      </w:r>
      <w:r w:rsidR="00661BC2" w:rsidRPr="000C67FC">
        <w:rPr>
          <w:rFonts w:cs="Times New Roman"/>
          <w:szCs w:val="24"/>
          <w:rPrChange w:id="224" w:author="Trinidad Faure" w:date="2019-11-17T19:01:00Z">
            <w:rPr>
              <w:rFonts w:ascii="Arial Narrow" w:hAnsi="Arial Narrow"/>
            </w:rPr>
          </w:rPrChange>
        </w:rPr>
        <w:t xml:space="preserve"> used</w:t>
      </w:r>
      <w:r w:rsidR="00523255" w:rsidRPr="000C67FC">
        <w:rPr>
          <w:rFonts w:cs="Times New Roman"/>
          <w:szCs w:val="24"/>
          <w:rPrChange w:id="225" w:author="Trinidad Faure" w:date="2019-11-17T19:01:00Z">
            <w:rPr>
              <w:rFonts w:ascii="Arial Narrow" w:hAnsi="Arial Narrow"/>
            </w:rPr>
          </w:rPrChange>
        </w:rPr>
        <w:t xml:space="preserve"> to create and protect a database of usernames and passwords and information about the system they apply to, such as the URL of a web site.</w:t>
      </w:r>
      <w:r w:rsidR="00FA3778" w:rsidRPr="000C67FC">
        <w:rPr>
          <w:rFonts w:cs="Times New Roman"/>
          <w:szCs w:val="24"/>
          <w:rPrChange w:id="226" w:author="Trinidad Faure" w:date="2019-11-17T19:01:00Z">
            <w:rPr>
              <w:rFonts w:ascii="Arial Narrow" w:hAnsi="Arial Narrow"/>
            </w:rPr>
          </w:rPrChange>
        </w:rPr>
        <w:t xml:space="preserve"> </w:t>
      </w:r>
    </w:p>
    <w:p w14:paraId="07B2A75B" w14:textId="46BC9BC2" w:rsidR="00460541" w:rsidRPr="000C67FC" w:rsidRDefault="00FA3778" w:rsidP="0093376A">
      <w:pPr>
        <w:rPr>
          <w:rFonts w:cs="Times New Roman"/>
          <w:szCs w:val="24"/>
          <w:rPrChange w:id="227" w:author="Trinidad Faure" w:date="2019-11-17T19:01:00Z">
            <w:rPr>
              <w:rFonts w:ascii="Arial Narrow" w:hAnsi="Arial Narrow"/>
            </w:rPr>
          </w:rPrChange>
        </w:rPr>
        <w:pPrChange w:id="228" w:author="Trinidad Faure" w:date="2019-11-17T19:53:00Z">
          <w:pPr>
            <w:spacing w:before="120" w:after="120" w:line="240" w:lineRule="auto"/>
            <w:jc w:val="both"/>
          </w:pPr>
        </w:pPrChange>
      </w:pPr>
      <w:r w:rsidRPr="000C67FC">
        <w:rPr>
          <w:rFonts w:cs="Times New Roman"/>
          <w:szCs w:val="24"/>
          <w:rPrChange w:id="229" w:author="Trinidad Faure" w:date="2019-11-17T19:01:00Z">
            <w:rPr>
              <w:rFonts w:ascii="Arial Narrow" w:hAnsi="Arial Narrow"/>
            </w:rPr>
          </w:rPrChange>
        </w:rPr>
        <w:t>Password managers are available in two broad categories: online and offline. Online password managers keep your database on Internet-connected servers operated by the maker of the password manager</w:t>
      </w:r>
      <w:ins w:id="230" w:author="Trinidad Faure" w:date="2019-11-17T19:33:00Z">
        <w:r w:rsidR="008D19EB">
          <w:rPr>
            <w:rFonts w:cs="Times New Roman"/>
            <w:szCs w:val="24"/>
          </w:rPr>
          <w:fldChar w:fldCharType="begin"/>
        </w:r>
        <w:r w:rsidR="008D19EB">
          <w:instrText xml:space="preserve"> XE "</w:instrText>
        </w:r>
      </w:ins>
      <w:r w:rsidR="008D19EB" w:rsidRPr="00687A93">
        <w:rPr>
          <w:rFonts w:cs="Times New Roman"/>
          <w:szCs w:val="24"/>
          <w:rPrChange w:id="231" w:author="Trinidad Faure" w:date="2019-11-17T19:33:00Z">
            <w:rPr>
              <w:rFonts w:ascii="Arial Narrow" w:hAnsi="Arial Narrow"/>
            </w:rPr>
          </w:rPrChange>
        </w:rPr>
        <w:instrText>password manager</w:instrText>
      </w:r>
      <w:ins w:id="232" w:author="Trinidad Faure" w:date="2019-11-17T19:33:00Z">
        <w:r w:rsidR="008D19EB">
          <w:instrText xml:space="preserve">" </w:instrText>
        </w:r>
        <w:r w:rsidR="008D19EB">
          <w:rPr>
            <w:rFonts w:cs="Times New Roman"/>
            <w:szCs w:val="24"/>
          </w:rPr>
          <w:fldChar w:fldCharType="end"/>
        </w:r>
      </w:ins>
      <w:r w:rsidRPr="000C67FC">
        <w:rPr>
          <w:rFonts w:cs="Times New Roman"/>
          <w:szCs w:val="24"/>
          <w:rPrChange w:id="233" w:author="Trinidad Faure" w:date="2019-11-17T19:01:00Z">
            <w:rPr>
              <w:rFonts w:ascii="Arial Narrow" w:hAnsi="Arial Narrow"/>
            </w:rPr>
          </w:rPrChange>
        </w:rPr>
        <w:t xml:space="preserve">. </w:t>
      </w:r>
      <w:bookmarkStart w:id="234" w:name="_GoBack"/>
      <w:r w:rsidRPr="000C67FC">
        <w:rPr>
          <w:rFonts w:cs="Times New Roman"/>
          <w:szCs w:val="24"/>
          <w:rPrChange w:id="235" w:author="Trinidad Faure" w:date="2019-11-17T19:01:00Z">
            <w:rPr>
              <w:rFonts w:ascii="Arial Narrow" w:hAnsi="Arial Narrow"/>
            </w:rPr>
          </w:rPrChange>
        </w:rPr>
        <w:t>Offline password managers</w:t>
      </w:r>
      <w:ins w:id="236" w:author="Trinidad Faure" w:date="2019-11-17T20:39:00Z">
        <w:r w:rsidR="000F48A0">
          <w:rPr>
            <w:rFonts w:cs="Times New Roman"/>
            <w:szCs w:val="24"/>
          </w:rPr>
          <w:t xml:space="preserve"> </w:t>
        </w:r>
        <w:bookmarkEnd w:id="234"/>
        <w:r w:rsidR="000F48A0">
          <w:rPr>
            <w:rFonts w:cs="Times New Roman"/>
            <w:szCs w:val="24"/>
          </w:rPr>
          <w:t xml:space="preserve">see </w:t>
        </w:r>
      </w:ins>
      <w:proofErr w:type="gramStart"/>
      <w:ins w:id="237" w:author="Trinidad Faure" w:date="2019-11-17T20:40:00Z">
        <w:r w:rsidR="000F48A0">
          <w:rPr>
            <w:rFonts w:cs="Times New Roman"/>
            <w:szCs w:val="24"/>
          </w:rPr>
          <w:t>o</w:t>
        </w:r>
      </w:ins>
      <w:ins w:id="238" w:author="Trinidad Faure" w:date="2019-11-17T20:39:00Z">
        <w:r w:rsidR="000F48A0">
          <w:rPr>
            <w:rFonts w:cs="Times New Roman"/>
            <w:szCs w:val="24"/>
          </w:rPr>
          <w:t>nlin</w:t>
        </w:r>
      </w:ins>
      <w:ins w:id="239" w:author="Trinidad Faure" w:date="2019-11-17T20:40:00Z">
        <w:r w:rsidR="000F48A0">
          <w:rPr>
            <w:rFonts w:cs="Times New Roman"/>
            <w:szCs w:val="24"/>
          </w:rPr>
          <w:t xml:space="preserve">e </w:t>
        </w:r>
      </w:ins>
      <w:r w:rsidRPr="000C67FC">
        <w:rPr>
          <w:rFonts w:cs="Times New Roman"/>
          <w:szCs w:val="24"/>
          <w:rPrChange w:id="240" w:author="Trinidad Faure" w:date="2019-11-17T19:01:00Z">
            <w:rPr>
              <w:rFonts w:ascii="Arial Narrow" w:hAnsi="Arial Narrow"/>
            </w:rPr>
          </w:rPrChange>
        </w:rPr>
        <w:t xml:space="preserve"> save</w:t>
      </w:r>
      <w:proofErr w:type="gramEnd"/>
      <w:r w:rsidRPr="000C67FC">
        <w:rPr>
          <w:rFonts w:cs="Times New Roman"/>
          <w:szCs w:val="24"/>
          <w:rPrChange w:id="241" w:author="Trinidad Faure" w:date="2019-11-17T19:01:00Z">
            <w:rPr>
              <w:rFonts w:ascii="Arial Narrow" w:hAnsi="Arial Narrow"/>
            </w:rPr>
          </w:rPrChange>
        </w:rPr>
        <w:t xml:space="preserve"> the password database on your computer. Online password managers have the advantage of providing access to your password on different devices, though those systems may themselves be targets of attackers. </w:t>
      </w:r>
      <w:r w:rsidR="00480BDD" w:rsidRPr="000C67FC">
        <w:rPr>
          <w:rFonts w:cs="Times New Roman"/>
          <w:szCs w:val="24"/>
          <w:rPrChange w:id="242" w:author="Trinidad Faure" w:date="2019-11-17T19:01:00Z">
            <w:rPr>
              <w:rFonts w:ascii="Arial Narrow" w:hAnsi="Arial Narrow"/>
            </w:rPr>
          </w:rPrChange>
        </w:rPr>
        <w:t>If you use an offline password, y</w:t>
      </w:r>
      <w:r w:rsidRPr="000C67FC">
        <w:rPr>
          <w:rFonts w:cs="Times New Roman"/>
          <w:szCs w:val="24"/>
          <w:rPrChange w:id="243" w:author="Trinidad Faure" w:date="2019-11-17T19:01:00Z">
            <w:rPr>
              <w:rFonts w:ascii="Arial Narrow" w:hAnsi="Arial Narrow"/>
            </w:rPr>
          </w:rPrChange>
        </w:rPr>
        <w:t>ou can use other tools to transfer and synchronize your password database between different devices.</w:t>
      </w:r>
      <w:bookmarkStart w:id="244" w:name="_l-3E#YN969SEoWOgR[y~|OKBeE4ce&gt;;"/>
      <w:bookmarkEnd w:id="244"/>
    </w:p>
    <w:p w14:paraId="25F44015" w14:textId="5F7F274C" w:rsidR="00F713E1" w:rsidRPr="000C67FC" w:rsidRDefault="00317BA3" w:rsidP="0093376A">
      <w:pPr>
        <w:rPr>
          <w:rFonts w:cs="Times New Roman"/>
          <w:szCs w:val="24"/>
          <w:rPrChange w:id="245" w:author="Trinidad Faure" w:date="2019-11-17T19:01:00Z">
            <w:rPr>
              <w:rFonts w:ascii="Arial Narrow" w:hAnsi="Arial Narrow"/>
            </w:rPr>
          </w:rPrChange>
        </w:rPr>
        <w:pPrChange w:id="246" w:author="Trinidad Faure" w:date="2019-11-17T19:53:00Z">
          <w:pPr>
            <w:spacing w:before="120" w:after="120" w:line="240" w:lineRule="auto"/>
            <w:jc w:val="both"/>
          </w:pPr>
        </w:pPrChange>
      </w:pPr>
      <w:r w:rsidRPr="000C67FC">
        <w:rPr>
          <w:rFonts w:cs="Times New Roman"/>
          <w:szCs w:val="24"/>
          <w:rPrChange w:id="247" w:author="Trinidad Faure" w:date="2019-11-17T19:01:00Z">
            <w:rPr>
              <w:rFonts w:ascii="Arial Narrow" w:hAnsi="Arial Narrow"/>
            </w:rPr>
          </w:rPrChange>
        </w:rPr>
        <w:t xml:space="preserve">Many passwords managers </w:t>
      </w:r>
      <w:r w:rsidR="00523255" w:rsidRPr="000C67FC">
        <w:rPr>
          <w:rFonts w:cs="Times New Roman"/>
          <w:szCs w:val="24"/>
          <w:rPrChange w:id="248" w:author="Trinidad Faure" w:date="2019-11-17T19:01:00Z">
            <w:rPr>
              <w:rFonts w:ascii="Arial Narrow" w:hAnsi="Arial Narrow"/>
            </w:rPr>
          </w:rPrChange>
        </w:rPr>
        <w:t>add</w:t>
      </w:r>
      <w:r w:rsidRPr="000C67FC">
        <w:rPr>
          <w:rFonts w:cs="Times New Roman"/>
          <w:szCs w:val="24"/>
          <w:rPrChange w:id="249" w:author="Trinidad Faure" w:date="2019-11-17T19:01:00Z">
            <w:rPr>
              <w:rFonts w:ascii="Arial Narrow" w:hAnsi="Arial Narrow"/>
            </w:rPr>
          </w:rPrChange>
        </w:rPr>
        <w:t xml:space="preserve"> user-friendly features, such as mobile applications, browser</w:t>
      </w:r>
      <w:r w:rsidR="007D14C1" w:rsidRPr="000C67FC">
        <w:rPr>
          <w:rFonts w:cs="Times New Roman"/>
          <w:szCs w:val="24"/>
          <w:rPrChange w:id="250" w:author="Trinidad Faure" w:date="2019-11-17T19:01:00Z">
            <w:rPr>
              <w:rFonts w:ascii="Arial Narrow" w:hAnsi="Arial Narrow"/>
            </w:rPr>
          </w:rPrChange>
        </w:rPr>
        <w:t xml:space="preserve"> plug-ins to allow automatic form filling,</w:t>
      </w:r>
      <w:r w:rsidRPr="000C67FC">
        <w:rPr>
          <w:rFonts w:cs="Times New Roman"/>
          <w:szCs w:val="24"/>
          <w:rPrChange w:id="251" w:author="Trinidad Faure" w:date="2019-11-17T19:01:00Z">
            <w:rPr>
              <w:rFonts w:ascii="Arial Narrow" w:hAnsi="Arial Narrow"/>
            </w:rPr>
          </w:rPrChange>
        </w:rPr>
        <w:t xml:space="preserve"> and the ability to remind you w</w:t>
      </w:r>
      <w:r w:rsidR="00661BC2" w:rsidRPr="000C67FC">
        <w:rPr>
          <w:rFonts w:cs="Times New Roman"/>
          <w:szCs w:val="24"/>
          <w:rPrChange w:id="252" w:author="Trinidad Faure" w:date="2019-11-17T19:01:00Z">
            <w:rPr>
              <w:rFonts w:ascii="Arial Narrow" w:hAnsi="Arial Narrow"/>
            </w:rPr>
          </w:rPrChange>
        </w:rPr>
        <w:t>hen a password is getting stale,</w:t>
      </w:r>
      <w:r w:rsidRPr="000C67FC">
        <w:rPr>
          <w:rFonts w:cs="Times New Roman"/>
          <w:szCs w:val="24"/>
          <w:rPrChange w:id="253" w:author="Trinidad Faure" w:date="2019-11-17T19:01:00Z">
            <w:rPr>
              <w:rFonts w:ascii="Arial Narrow" w:hAnsi="Arial Narrow"/>
            </w:rPr>
          </w:rPrChange>
        </w:rPr>
        <w:t xml:space="preserve"> </w:t>
      </w:r>
      <w:r w:rsidR="00661BC2" w:rsidRPr="000C67FC">
        <w:rPr>
          <w:rFonts w:cs="Times New Roman"/>
          <w:szCs w:val="24"/>
          <w:rPrChange w:id="254" w:author="Trinidad Faure" w:date="2019-11-17T19:01:00Z">
            <w:rPr>
              <w:rFonts w:ascii="Arial Narrow" w:hAnsi="Arial Narrow"/>
            </w:rPr>
          </w:rPrChange>
        </w:rPr>
        <w:t>for example</w:t>
      </w:r>
      <w:r w:rsidRPr="000C67FC">
        <w:rPr>
          <w:rFonts w:cs="Times New Roman"/>
          <w:szCs w:val="24"/>
          <w:rPrChange w:id="255" w:author="Trinidad Faure" w:date="2019-11-17T19:01:00Z">
            <w:rPr>
              <w:rFonts w:ascii="Arial Narrow" w:hAnsi="Arial Narrow"/>
            </w:rPr>
          </w:rPrChange>
        </w:rPr>
        <w:t xml:space="preserve"> when it hasn’t been changed in a long time.</w:t>
      </w:r>
      <w:r w:rsidR="0048380C" w:rsidRPr="000C67FC">
        <w:rPr>
          <w:rFonts w:cs="Times New Roman"/>
          <w:szCs w:val="24"/>
          <w:rPrChange w:id="256" w:author="Trinidad Faure" w:date="2019-11-17T19:01:00Z">
            <w:rPr>
              <w:rFonts w:ascii="Arial Narrow" w:hAnsi="Arial Narrow"/>
            </w:rPr>
          </w:rPrChange>
        </w:rPr>
        <w:t xml:space="preserve"> </w:t>
      </w:r>
      <w:r w:rsidR="00797AD8" w:rsidRPr="000C67FC">
        <w:rPr>
          <w:rFonts w:cs="Times New Roman"/>
          <w:szCs w:val="24"/>
          <w:rPrChange w:id="257" w:author="Trinidad Faure" w:date="2019-11-17T19:01:00Z">
            <w:rPr>
              <w:rFonts w:ascii="Arial Narrow" w:hAnsi="Arial Narrow"/>
            </w:rPr>
          </w:rPrChange>
        </w:rPr>
        <w:t>Some of these features come at a premium price, but a</w:t>
      </w:r>
      <w:r w:rsidR="0048380C" w:rsidRPr="000C67FC">
        <w:rPr>
          <w:rFonts w:cs="Times New Roman"/>
          <w:szCs w:val="24"/>
          <w:rPrChange w:id="258" w:author="Trinidad Faure" w:date="2019-11-17T19:01:00Z">
            <w:rPr>
              <w:rFonts w:ascii="Arial Narrow" w:hAnsi="Arial Narrow"/>
            </w:rPr>
          </w:rPrChange>
        </w:rPr>
        <w:t xml:space="preserve"> password manager</w:t>
      </w:r>
      <w:ins w:id="259" w:author="Trinidad Faure" w:date="2019-11-17T19:33:00Z">
        <w:r w:rsidR="008D19EB">
          <w:rPr>
            <w:rFonts w:cs="Times New Roman"/>
            <w:szCs w:val="24"/>
          </w:rPr>
          <w:fldChar w:fldCharType="begin"/>
        </w:r>
        <w:r w:rsidR="008D19EB">
          <w:instrText xml:space="preserve"> XE "</w:instrText>
        </w:r>
      </w:ins>
      <w:r w:rsidR="008D19EB" w:rsidRPr="00687A93">
        <w:rPr>
          <w:rFonts w:cs="Times New Roman"/>
          <w:szCs w:val="24"/>
          <w:rPrChange w:id="260" w:author="Trinidad Faure" w:date="2019-11-17T19:33:00Z">
            <w:rPr>
              <w:rFonts w:ascii="Arial Narrow" w:hAnsi="Arial Narrow"/>
            </w:rPr>
          </w:rPrChange>
        </w:rPr>
        <w:instrText>password manager</w:instrText>
      </w:r>
      <w:ins w:id="261" w:author="Trinidad Faure" w:date="2019-11-17T19:33:00Z">
        <w:r w:rsidR="008D19EB">
          <w:instrText xml:space="preserve">" </w:instrText>
        </w:r>
        <w:r w:rsidR="008D19EB">
          <w:rPr>
            <w:rFonts w:cs="Times New Roman"/>
            <w:szCs w:val="24"/>
          </w:rPr>
          <w:fldChar w:fldCharType="end"/>
        </w:r>
      </w:ins>
      <w:r w:rsidR="0048380C" w:rsidRPr="000C67FC">
        <w:rPr>
          <w:rFonts w:cs="Times New Roman"/>
          <w:szCs w:val="24"/>
          <w:rPrChange w:id="262" w:author="Trinidad Faure" w:date="2019-11-17T19:01:00Z">
            <w:rPr>
              <w:rFonts w:ascii="Arial Narrow" w:hAnsi="Arial Narrow"/>
            </w:rPr>
          </w:rPrChange>
        </w:rPr>
        <w:t xml:space="preserve"> does not have to cost a lot to be good. </w:t>
      </w:r>
      <w:customXmlInsRangeStart w:id="263" w:author="Trinidad Faure" w:date="2019-11-17T18:51:00Z"/>
      <w:sdt>
        <w:sdtPr>
          <w:rPr>
            <w:rFonts w:cs="Times New Roman"/>
            <w:szCs w:val="24"/>
          </w:rPr>
          <w:id w:val="1622264061"/>
          <w:citation/>
        </w:sdtPr>
        <w:sdtEndPr>
          <w:rPr>
            <w:rPrChange w:id="264" w:author="Trinidad Faure" w:date="2019-11-17T19:01:00Z">
              <w:rPr/>
            </w:rPrChange>
          </w:rPr>
        </w:sdtEndPr>
        <w:sdtContent>
          <w:customXmlInsRangeEnd w:id="263"/>
          <w:ins w:id="265" w:author="Trinidad Faure" w:date="2019-11-17T18:51:00Z">
            <w:r w:rsidR="00EC4F75" w:rsidRPr="000C67FC">
              <w:rPr>
                <w:rFonts w:cs="Times New Roman"/>
                <w:szCs w:val="24"/>
                <w:rPrChange w:id="266" w:author="Trinidad Faure" w:date="2019-11-17T19:01:00Z">
                  <w:rPr>
                    <w:rFonts w:cs="Times New Roman"/>
                  </w:rPr>
                </w:rPrChange>
              </w:rPr>
              <w:fldChar w:fldCharType="begin"/>
            </w:r>
            <w:r w:rsidR="00EC4F75" w:rsidRPr="000C67FC">
              <w:rPr>
                <w:rFonts w:cs="Times New Roman"/>
                <w:szCs w:val="24"/>
                <w:rPrChange w:id="267" w:author="Trinidad Faure" w:date="2019-11-17T19:01:00Z">
                  <w:rPr>
                    <w:rFonts w:cs="Times New Roman"/>
                  </w:rPr>
                </w:rPrChange>
              </w:rPr>
              <w:instrText xml:space="preserve"> CITATION Sto16 \l 1033 </w:instrText>
            </w:r>
          </w:ins>
          <w:r w:rsidR="00EC4F75" w:rsidRPr="000C67FC">
            <w:rPr>
              <w:rFonts w:cs="Times New Roman"/>
              <w:szCs w:val="24"/>
              <w:rPrChange w:id="268" w:author="Trinidad Faure" w:date="2019-11-17T19:01:00Z">
                <w:rPr>
                  <w:rFonts w:cs="Times New Roman"/>
                </w:rPr>
              </w:rPrChange>
            </w:rPr>
            <w:fldChar w:fldCharType="separate"/>
          </w:r>
          <w:ins w:id="269" w:author="Trinidad Faure" w:date="2019-11-17T18:51:00Z">
            <w:r w:rsidR="00EC4F75" w:rsidRPr="000C67FC">
              <w:rPr>
                <w:rFonts w:cs="Times New Roman"/>
                <w:noProof/>
                <w:szCs w:val="24"/>
                <w:rPrChange w:id="270" w:author="Trinidad Faure" w:date="2019-11-17T19:01:00Z">
                  <w:rPr/>
                </w:rPrChange>
              </w:rPr>
              <w:t>(Storm, 2016)</w:t>
            </w:r>
            <w:r w:rsidR="00EC4F75" w:rsidRPr="000C67FC">
              <w:rPr>
                <w:rFonts w:cs="Times New Roman"/>
                <w:szCs w:val="24"/>
                <w:rPrChange w:id="271" w:author="Trinidad Faure" w:date="2019-11-17T19:01:00Z">
                  <w:rPr>
                    <w:rFonts w:cs="Times New Roman"/>
                  </w:rPr>
                </w:rPrChange>
              </w:rPr>
              <w:fldChar w:fldCharType="end"/>
            </w:r>
          </w:ins>
          <w:customXmlInsRangeStart w:id="272" w:author="Trinidad Faure" w:date="2019-11-17T18:51:00Z"/>
        </w:sdtContent>
      </w:sdt>
      <w:customXmlInsRangeEnd w:id="272"/>
      <w:r w:rsidR="0048380C" w:rsidRPr="000C67FC">
        <w:rPr>
          <w:rFonts w:cs="Times New Roman"/>
          <w:szCs w:val="24"/>
          <w:rPrChange w:id="273" w:author="Trinidad Faure" w:date="2019-11-17T19:01:00Z">
            <w:rPr>
              <w:rFonts w:ascii="Arial Narrow" w:hAnsi="Arial Narrow"/>
            </w:rPr>
          </w:rPrChange>
        </w:rPr>
        <w:t xml:space="preserve">Some highly regarded offline </w:t>
      </w:r>
      <w:r w:rsidR="00661BC2" w:rsidRPr="000C67FC">
        <w:rPr>
          <w:rFonts w:cs="Times New Roman"/>
          <w:szCs w:val="24"/>
          <w:rPrChange w:id="274" w:author="Trinidad Faure" w:date="2019-11-17T19:01:00Z">
            <w:rPr>
              <w:rFonts w:ascii="Arial Narrow" w:hAnsi="Arial Narrow"/>
            </w:rPr>
          </w:rPrChange>
        </w:rPr>
        <w:t>password managers are even free.</w:t>
      </w:r>
      <w:bookmarkStart w:id="275" w:name="_l-3D#YN869TEoVOgS[y}|OLBeD4cf&gt;;"/>
      <w:bookmarkEnd w:id="275"/>
      <w:customXmlInsRangeStart w:id="276" w:author="Trinidad Faure" w:date="2019-11-17T20:04:00Z"/>
      <w:sdt>
        <w:sdtPr>
          <w:rPr>
            <w:rFonts w:cs="Times New Roman"/>
            <w:szCs w:val="24"/>
          </w:rPr>
          <w:id w:val="-1314488207"/>
          <w:citation/>
        </w:sdtPr>
        <w:sdtContent>
          <w:customXmlInsRangeEnd w:id="276"/>
          <w:ins w:id="277" w:author="Trinidad Faure" w:date="2019-11-17T20:04:00Z">
            <w:r w:rsidR="0047772B">
              <w:rPr>
                <w:rFonts w:cs="Times New Roman"/>
                <w:szCs w:val="24"/>
              </w:rPr>
              <w:fldChar w:fldCharType="begin"/>
            </w:r>
            <w:r w:rsidR="0047772B">
              <w:rPr>
                <w:rFonts w:cs="Times New Roman"/>
                <w:szCs w:val="24"/>
              </w:rPr>
              <w:instrText xml:space="preserve"> CITATION Sto16 \l 1033 </w:instrText>
            </w:r>
          </w:ins>
          <w:r w:rsidR="0047772B">
            <w:rPr>
              <w:rFonts w:cs="Times New Roman"/>
              <w:szCs w:val="24"/>
            </w:rPr>
            <w:fldChar w:fldCharType="separate"/>
          </w:r>
          <w:ins w:id="278" w:author="Trinidad Faure" w:date="2019-11-17T20:04:00Z">
            <w:r w:rsidR="0047772B">
              <w:rPr>
                <w:rFonts w:cs="Times New Roman"/>
                <w:noProof/>
                <w:szCs w:val="24"/>
              </w:rPr>
              <w:t xml:space="preserve"> </w:t>
            </w:r>
            <w:r w:rsidR="0047772B" w:rsidRPr="0047772B">
              <w:rPr>
                <w:rFonts w:cs="Times New Roman"/>
                <w:noProof/>
                <w:szCs w:val="24"/>
                <w:rPrChange w:id="279" w:author="Trinidad Faure" w:date="2019-11-17T20:04:00Z">
                  <w:rPr/>
                </w:rPrChange>
              </w:rPr>
              <w:t>(Storm, 2016)</w:t>
            </w:r>
            <w:r w:rsidR="0047772B">
              <w:rPr>
                <w:rFonts w:cs="Times New Roman"/>
                <w:szCs w:val="24"/>
              </w:rPr>
              <w:fldChar w:fldCharType="end"/>
            </w:r>
          </w:ins>
          <w:customXmlInsRangeStart w:id="280" w:author="Trinidad Faure" w:date="2019-11-17T20:04:00Z"/>
        </w:sdtContent>
      </w:sdt>
      <w:customXmlInsRangeEnd w:id="280"/>
    </w:p>
    <w:p w14:paraId="79E9DD5C" w14:textId="5792FFCB" w:rsidR="00900329" w:rsidRPr="000C67FC" w:rsidRDefault="00900329" w:rsidP="0093376A">
      <w:pPr>
        <w:rPr>
          <w:rFonts w:cs="Times New Roman"/>
          <w:szCs w:val="24"/>
          <w:rPrChange w:id="281" w:author="Trinidad Faure" w:date="2019-11-17T19:01:00Z">
            <w:rPr>
              <w:rFonts w:ascii="Arial Narrow" w:hAnsi="Arial Narrow"/>
            </w:rPr>
          </w:rPrChange>
        </w:rPr>
        <w:pPrChange w:id="282" w:author="Trinidad Faure" w:date="2019-11-17T19:53:00Z">
          <w:pPr>
            <w:spacing w:before="120" w:after="120" w:line="240" w:lineRule="auto"/>
            <w:jc w:val="both"/>
          </w:pPr>
        </w:pPrChange>
      </w:pPr>
      <w:r w:rsidRPr="000C67FC">
        <w:rPr>
          <w:rFonts w:cs="Times New Roman"/>
          <w:szCs w:val="24"/>
          <w:rPrChange w:id="283" w:author="Trinidad Faure" w:date="2019-11-17T19:01:00Z">
            <w:rPr>
              <w:rFonts w:ascii="Arial Narrow" w:hAnsi="Arial Narrow"/>
            </w:rPr>
          </w:rPrChange>
        </w:rPr>
        <w:t>For some purposes, relying solely on a password manager</w:t>
      </w:r>
      <w:ins w:id="284" w:author="Trinidad Faure" w:date="2019-11-17T19:33:00Z">
        <w:r w:rsidR="008D19EB">
          <w:rPr>
            <w:rFonts w:cs="Times New Roman"/>
            <w:szCs w:val="24"/>
          </w:rPr>
          <w:fldChar w:fldCharType="begin"/>
        </w:r>
        <w:r w:rsidR="008D19EB">
          <w:instrText xml:space="preserve"> XE "</w:instrText>
        </w:r>
      </w:ins>
      <w:r w:rsidR="008D19EB" w:rsidRPr="00687A93">
        <w:rPr>
          <w:rFonts w:cs="Times New Roman"/>
          <w:szCs w:val="24"/>
          <w:rPrChange w:id="285" w:author="Trinidad Faure" w:date="2019-11-17T19:33:00Z">
            <w:rPr>
              <w:rFonts w:ascii="Arial Narrow" w:hAnsi="Arial Narrow"/>
            </w:rPr>
          </w:rPrChange>
        </w:rPr>
        <w:instrText>password manager</w:instrText>
      </w:r>
      <w:ins w:id="286" w:author="Trinidad Faure" w:date="2019-11-17T19:33:00Z">
        <w:r w:rsidR="008D19EB">
          <w:instrText xml:space="preserve">" </w:instrText>
        </w:r>
        <w:r w:rsidR="008D19EB">
          <w:rPr>
            <w:rFonts w:cs="Times New Roman"/>
            <w:szCs w:val="24"/>
          </w:rPr>
          <w:fldChar w:fldCharType="end"/>
        </w:r>
      </w:ins>
      <w:r w:rsidRPr="000C67FC">
        <w:rPr>
          <w:rFonts w:cs="Times New Roman"/>
          <w:szCs w:val="24"/>
          <w:rPrChange w:id="287" w:author="Trinidad Faure" w:date="2019-11-17T19:01:00Z">
            <w:rPr>
              <w:rFonts w:ascii="Arial Narrow" w:hAnsi="Arial Narrow"/>
            </w:rPr>
          </w:rPrChange>
        </w:rPr>
        <w:t xml:space="preserve"> may not be feasible. This applies to the master password that protects your password database and also to password</w:t>
      </w:r>
      <w:r w:rsidR="00F44FFB" w:rsidRPr="000C67FC">
        <w:rPr>
          <w:rFonts w:cs="Times New Roman"/>
          <w:szCs w:val="24"/>
          <w:rPrChange w:id="288" w:author="Trinidad Faure" w:date="2019-11-17T19:01:00Z">
            <w:rPr>
              <w:rFonts w:ascii="Arial Narrow" w:hAnsi="Arial Narrow"/>
            </w:rPr>
          </w:rPrChange>
        </w:rPr>
        <w:t>s</w:t>
      </w:r>
      <w:r w:rsidRPr="000C67FC">
        <w:rPr>
          <w:rFonts w:cs="Times New Roman"/>
          <w:szCs w:val="24"/>
          <w:rPrChange w:id="289" w:author="Trinidad Faure" w:date="2019-11-17T19:01:00Z">
            <w:rPr>
              <w:rFonts w:ascii="Arial Narrow" w:hAnsi="Arial Narrow"/>
            </w:rPr>
          </w:rPrChange>
        </w:rPr>
        <w:t xml:space="preserve"> you may need to enter frequently, such as your computer login password. To create strong passwords for those uses, think “passphrase” instead of password. Begin by thinking of a favorite phrase, such as a movie line, song lyric</w:t>
      </w:r>
      <w:r w:rsidR="00661BC2" w:rsidRPr="000C67FC">
        <w:rPr>
          <w:rFonts w:cs="Times New Roman"/>
          <w:szCs w:val="24"/>
          <w:rPrChange w:id="290" w:author="Trinidad Faure" w:date="2019-11-17T19:01:00Z">
            <w:rPr>
              <w:rFonts w:ascii="Arial Narrow" w:hAnsi="Arial Narrow"/>
            </w:rPr>
          </w:rPrChange>
        </w:rPr>
        <w:t>,</w:t>
      </w:r>
      <w:r w:rsidRPr="000C67FC">
        <w:rPr>
          <w:rFonts w:cs="Times New Roman"/>
          <w:szCs w:val="24"/>
          <w:rPrChange w:id="291" w:author="Trinidad Faure" w:date="2019-11-17T19:01:00Z">
            <w:rPr>
              <w:rFonts w:ascii="Arial Narrow" w:hAnsi="Arial Narrow"/>
            </w:rPr>
          </w:rPrChange>
        </w:rPr>
        <w:t xml:space="preserve"> or quote. You can then choose to </w:t>
      </w:r>
      <w:r w:rsidRPr="000C67FC">
        <w:rPr>
          <w:rFonts w:cs="Times New Roman"/>
          <w:szCs w:val="24"/>
          <w:rPrChange w:id="292" w:author="Trinidad Faure" w:date="2019-11-17T19:01:00Z">
            <w:rPr>
              <w:rFonts w:ascii="Arial Narrow" w:hAnsi="Arial Narrow"/>
            </w:rPr>
          </w:rPrChange>
        </w:rPr>
        <w:lastRenderedPageBreak/>
        <w:t>obfuscate this phrase by substituting regular characters for symbols or digits, removing vowels</w:t>
      </w:r>
      <w:r w:rsidR="007D14C1" w:rsidRPr="000C67FC">
        <w:rPr>
          <w:rFonts w:cs="Times New Roman"/>
          <w:szCs w:val="24"/>
          <w:rPrChange w:id="293" w:author="Trinidad Faure" w:date="2019-11-17T19:01:00Z">
            <w:rPr>
              <w:rFonts w:ascii="Arial Narrow" w:hAnsi="Arial Narrow"/>
            </w:rPr>
          </w:rPrChange>
        </w:rPr>
        <w:t>,</w:t>
      </w:r>
      <w:r w:rsidRPr="000C67FC">
        <w:rPr>
          <w:rFonts w:cs="Times New Roman"/>
          <w:szCs w:val="24"/>
          <w:rPrChange w:id="294" w:author="Trinidad Faure" w:date="2019-11-17T19:01:00Z">
            <w:rPr>
              <w:rFonts w:ascii="Arial Narrow" w:hAnsi="Arial Narrow"/>
            </w:rPr>
          </w:rPrChange>
        </w:rPr>
        <w:t xml:space="preserve"> or adding punctuation characters.</w:t>
      </w:r>
      <w:bookmarkStart w:id="295" w:name="_l-38#YO=68OEp[OfN[z$|NGBfI4ba&gt;&lt;"/>
      <w:bookmarkEnd w:id="295"/>
    </w:p>
    <w:p w14:paraId="2BA34C92" w14:textId="374BFAEB" w:rsidR="00900329" w:rsidRPr="000C67FC" w:rsidRDefault="00900329" w:rsidP="0093376A">
      <w:pPr>
        <w:rPr>
          <w:rFonts w:cs="Times New Roman"/>
          <w:szCs w:val="24"/>
          <w:rPrChange w:id="296" w:author="Trinidad Faure" w:date="2019-11-17T19:01:00Z">
            <w:rPr>
              <w:rFonts w:ascii="Arial Narrow" w:hAnsi="Arial Narrow"/>
            </w:rPr>
          </w:rPrChange>
        </w:rPr>
        <w:pPrChange w:id="297" w:author="Trinidad Faure" w:date="2019-11-17T19:53:00Z">
          <w:pPr>
            <w:spacing w:before="120" w:after="120" w:line="240" w:lineRule="auto"/>
            <w:jc w:val="both"/>
          </w:pPr>
        </w:pPrChange>
      </w:pPr>
      <w:r w:rsidRPr="000C67FC">
        <w:rPr>
          <w:rFonts w:cs="Times New Roman"/>
          <w:szCs w:val="24"/>
          <w:rPrChange w:id="298" w:author="Trinidad Faure" w:date="2019-11-17T19:01:00Z">
            <w:rPr>
              <w:rFonts w:ascii="Arial Narrow" w:hAnsi="Arial Narrow"/>
            </w:rPr>
          </w:rPrChange>
        </w:rPr>
        <w:t>The final recommended password practice is to keep your password secure and private at all times. You should never share your password, not even with trusted individuals. After all, you may trust them, but they may not practice sa</w:t>
      </w:r>
      <w:r w:rsidR="007D14C1" w:rsidRPr="000C67FC">
        <w:rPr>
          <w:rFonts w:cs="Times New Roman"/>
          <w:szCs w:val="24"/>
          <w:rPrChange w:id="299" w:author="Trinidad Faure" w:date="2019-11-17T19:01:00Z">
            <w:rPr>
              <w:rFonts w:ascii="Arial Narrow" w:hAnsi="Arial Narrow"/>
            </w:rPr>
          </w:rPrChange>
        </w:rPr>
        <w:t>fe passwords habits like you do.</w:t>
      </w:r>
      <w:r w:rsidRPr="000C67FC">
        <w:rPr>
          <w:rFonts w:cs="Times New Roman"/>
          <w:szCs w:val="24"/>
          <w:rPrChange w:id="300" w:author="Trinidad Faure" w:date="2019-11-17T19:01:00Z">
            <w:rPr>
              <w:rFonts w:ascii="Arial Narrow" w:hAnsi="Arial Narrow"/>
            </w:rPr>
          </w:rPrChange>
        </w:rPr>
        <w:t xml:space="preserve"> If you ever suspect that </w:t>
      </w:r>
      <w:r w:rsidR="007D14C1" w:rsidRPr="000C67FC">
        <w:rPr>
          <w:rFonts w:cs="Times New Roman"/>
          <w:szCs w:val="24"/>
          <w:rPrChange w:id="301" w:author="Trinidad Faure" w:date="2019-11-17T19:01:00Z">
            <w:rPr>
              <w:rFonts w:ascii="Arial Narrow" w:hAnsi="Arial Narrow"/>
            </w:rPr>
          </w:rPrChange>
        </w:rPr>
        <w:t>a password</w:t>
      </w:r>
      <w:r w:rsidRPr="000C67FC">
        <w:rPr>
          <w:rFonts w:cs="Times New Roman"/>
          <w:szCs w:val="24"/>
          <w:rPrChange w:id="302" w:author="Trinidad Faure" w:date="2019-11-17T19:01:00Z">
            <w:rPr>
              <w:rFonts w:ascii="Arial Narrow" w:hAnsi="Arial Narrow"/>
            </w:rPr>
          </w:rPrChange>
        </w:rPr>
        <w:t xml:space="preserve"> has been compromised, immediately change it</w:t>
      </w:r>
      <w:r w:rsidR="00F44FFB" w:rsidRPr="000C67FC">
        <w:rPr>
          <w:rFonts w:cs="Times New Roman"/>
          <w:szCs w:val="24"/>
          <w:rPrChange w:id="303" w:author="Trinidad Faure" w:date="2019-11-17T19:01:00Z">
            <w:rPr>
              <w:rFonts w:ascii="Arial Narrow" w:hAnsi="Arial Narrow"/>
            </w:rPr>
          </w:rPrChange>
        </w:rPr>
        <w:t xml:space="preserve"> and review your information on the affected system for any unauthorized changes</w:t>
      </w:r>
      <w:r w:rsidRPr="000C67FC">
        <w:rPr>
          <w:rFonts w:cs="Times New Roman"/>
          <w:szCs w:val="24"/>
          <w:rPrChange w:id="304" w:author="Trinidad Faure" w:date="2019-11-17T19:01:00Z">
            <w:rPr>
              <w:rFonts w:ascii="Arial Narrow" w:hAnsi="Arial Narrow"/>
            </w:rPr>
          </w:rPrChange>
        </w:rPr>
        <w:t>.</w:t>
      </w:r>
      <w:bookmarkStart w:id="305" w:name="_l-36#YO;68QEpYOfP[z&quot;|NIBfG4bc&gt;&lt;"/>
      <w:bookmarkEnd w:id="305"/>
    </w:p>
    <w:p w14:paraId="2C2DE5DD" w14:textId="1B09F2D6" w:rsidR="00A96FCB" w:rsidRPr="000C67FC" w:rsidRDefault="00671DD4" w:rsidP="0093376A">
      <w:pPr>
        <w:pStyle w:val="Heading1"/>
        <w:rPr>
          <w:rFonts w:cs="Times New Roman"/>
          <w:szCs w:val="24"/>
          <w:rPrChange w:id="306" w:author="Trinidad Faure" w:date="2019-11-17T19:01:00Z">
            <w:rPr>
              <w:rFonts w:ascii="Arial Narrow" w:hAnsi="Arial Narrow"/>
            </w:rPr>
          </w:rPrChange>
        </w:rPr>
        <w:pPrChange w:id="307" w:author="Trinidad Faure" w:date="2019-11-17T19:53:00Z">
          <w:pPr>
            <w:pStyle w:val="Heading1"/>
            <w:spacing w:before="120" w:after="120" w:line="240" w:lineRule="auto"/>
            <w:jc w:val="both"/>
          </w:pPr>
        </w:pPrChange>
      </w:pPr>
      <w:bookmarkStart w:id="308" w:name="_Toc24911158"/>
      <w:bookmarkStart w:id="309" w:name="_Toc24914255"/>
      <w:bookmarkStart w:id="310" w:name="_Toc24914331"/>
      <w:r w:rsidRPr="000C67FC">
        <w:rPr>
          <w:rFonts w:cs="Times New Roman"/>
          <w:szCs w:val="24"/>
          <w:rPrChange w:id="311" w:author="Trinidad Faure" w:date="2019-11-17T19:01:00Z">
            <w:rPr>
              <w:rFonts w:ascii="Arial Narrow" w:hAnsi="Arial Narrow"/>
            </w:rPr>
          </w:rPrChange>
        </w:rPr>
        <w:t>Additional Challenges</w:t>
      </w:r>
      <w:bookmarkStart w:id="312" w:name="_l-35#YO:68REpXOfQ[z!|NJBfF4bd&gt;&lt;"/>
      <w:bookmarkEnd w:id="308"/>
      <w:bookmarkEnd w:id="309"/>
      <w:bookmarkEnd w:id="310"/>
      <w:bookmarkEnd w:id="312"/>
    </w:p>
    <w:p w14:paraId="6DE0B1D6" w14:textId="656B5F26" w:rsidR="00BD4EAB" w:rsidRPr="000C67FC" w:rsidRDefault="00CE4D52" w:rsidP="0093376A">
      <w:pPr>
        <w:rPr>
          <w:rFonts w:cs="Times New Roman"/>
          <w:szCs w:val="24"/>
          <w:rPrChange w:id="313" w:author="Trinidad Faure" w:date="2019-11-17T19:01:00Z">
            <w:rPr>
              <w:rFonts w:ascii="Arial Narrow" w:hAnsi="Arial Narrow"/>
            </w:rPr>
          </w:rPrChange>
        </w:rPr>
        <w:pPrChange w:id="314" w:author="Trinidad Faure" w:date="2019-11-17T19:53:00Z">
          <w:pPr>
            <w:spacing w:before="120" w:after="120" w:line="240" w:lineRule="auto"/>
            <w:jc w:val="both"/>
          </w:pPr>
        </w:pPrChange>
      </w:pPr>
      <w:r w:rsidRPr="000C67FC">
        <w:rPr>
          <w:rFonts w:cs="Times New Roman"/>
          <w:szCs w:val="24"/>
          <w:rPrChange w:id="315" w:author="Trinidad Faure" w:date="2019-11-17T19:01:00Z">
            <w:rPr>
              <w:rFonts w:ascii="Arial Narrow" w:hAnsi="Arial Narrow"/>
            </w:rPr>
          </w:rPrChange>
        </w:rPr>
        <w:t xml:space="preserve">No matter how conscientiously you protect your </w:t>
      </w:r>
      <w:r w:rsidR="00BD4EAB" w:rsidRPr="000C67FC">
        <w:rPr>
          <w:rFonts w:cs="Times New Roman"/>
          <w:szCs w:val="24"/>
          <w:rPrChange w:id="316" w:author="Trinidad Faure" w:date="2019-11-17T19:01:00Z">
            <w:rPr>
              <w:rFonts w:ascii="Arial Narrow" w:hAnsi="Arial Narrow"/>
            </w:rPr>
          </w:rPrChange>
        </w:rPr>
        <w:t xml:space="preserve">password and avoid re-use, there are times when passwords are compromised. For example, even the </w:t>
      </w:r>
      <w:r w:rsidR="00A55804" w:rsidRPr="000C67FC">
        <w:rPr>
          <w:rFonts w:cs="Times New Roman"/>
          <w:szCs w:val="24"/>
          <w:rPrChange w:id="317" w:author="Trinidad Faure" w:date="2019-11-17T19:01:00Z">
            <w:rPr>
              <w:rFonts w:ascii="Arial Narrow" w:hAnsi="Arial Narrow"/>
            </w:rPr>
          </w:rPrChange>
        </w:rPr>
        <w:t>savviest</w:t>
      </w:r>
      <w:r w:rsidR="00BD4EAB" w:rsidRPr="000C67FC">
        <w:rPr>
          <w:rFonts w:cs="Times New Roman"/>
          <w:szCs w:val="24"/>
          <w:rPrChange w:id="318" w:author="Trinidad Faure" w:date="2019-11-17T19:01:00Z">
            <w:rPr>
              <w:rFonts w:ascii="Arial Narrow" w:hAnsi="Arial Narrow"/>
            </w:rPr>
          </w:rPrChange>
        </w:rPr>
        <w:t xml:space="preserve"> Internet users can fall victim to </w:t>
      </w:r>
      <w:del w:id="319" w:author="Trinidad Faure" w:date="2019-11-17T20:26:00Z">
        <w:r w:rsidR="00BD4EAB" w:rsidRPr="000C67FC" w:rsidDel="0046437B">
          <w:rPr>
            <w:rFonts w:cs="Times New Roman"/>
            <w:szCs w:val="24"/>
            <w:rPrChange w:id="320" w:author="Trinidad Faure" w:date="2019-11-17T19:01:00Z">
              <w:rPr>
                <w:rFonts w:ascii="Arial Narrow" w:hAnsi="Arial Narrow"/>
              </w:rPr>
            </w:rPrChange>
          </w:rPr>
          <w:delText>phishing</w:delText>
        </w:r>
      </w:del>
      <w:ins w:id="321" w:author="Trinidad Faure" w:date="2019-11-17T19:37:00Z">
        <w:r w:rsidR="008D19EB">
          <w:rPr>
            <w:rFonts w:cs="Times New Roman"/>
            <w:szCs w:val="24"/>
          </w:rPr>
          <w:fldChar w:fldCharType="begin"/>
        </w:r>
        <w:r w:rsidR="008D19EB">
          <w:instrText xml:space="preserve"> XE "</w:instrText>
        </w:r>
      </w:ins>
      <w:r w:rsidR="008D19EB" w:rsidRPr="00CD1F94">
        <w:rPr>
          <w:rFonts w:cs="Times New Roman"/>
          <w:szCs w:val="24"/>
          <w:rPrChange w:id="322" w:author="Trinidad Faure" w:date="2019-11-17T19:37:00Z">
            <w:rPr>
              <w:rFonts w:ascii="Arial Narrow" w:hAnsi="Arial Narrow"/>
            </w:rPr>
          </w:rPrChange>
        </w:rPr>
        <w:instrText>phishing</w:instrText>
      </w:r>
      <w:ins w:id="323" w:author="Trinidad Faure" w:date="2019-11-17T19:37:00Z">
        <w:r w:rsidR="008D19EB">
          <w:instrText xml:space="preserve">" </w:instrText>
        </w:r>
        <w:r w:rsidR="008D19EB">
          <w:rPr>
            <w:rFonts w:cs="Times New Roman"/>
            <w:szCs w:val="24"/>
          </w:rPr>
          <w:fldChar w:fldCharType="end"/>
        </w:r>
      </w:ins>
      <w:r w:rsidR="00BD4EAB" w:rsidRPr="000C67FC">
        <w:rPr>
          <w:rFonts w:cs="Times New Roman"/>
          <w:szCs w:val="24"/>
          <w:rPrChange w:id="324" w:author="Trinidad Faure" w:date="2019-11-17T19:01:00Z">
            <w:rPr>
              <w:rFonts w:ascii="Arial Narrow" w:hAnsi="Arial Narrow"/>
            </w:rPr>
          </w:rPrChange>
        </w:rPr>
        <w:t xml:space="preserve">. </w:t>
      </w:r>
      <w:r w:rsidR="008A68AD" w:rsidRPr="000C67FC">
        <w:rPr>
          <w:rFonts w:cs="Times New Roman"/>
          <w:szCs w:val="24"/>
          <w:rPrChange w:id="325" w:author="Trinidad Faure" w:date="2019-11-17T19:01:00Z">
            <w:rPr>
              <w:rFonts w:ascii="Arial Narrow" w:hAnsi="Arial Narrow"/>
            </w:rPr>
          </w:rPrChange>
        </w:rPr>
        <w:t xml:space="preserve">Some of the recommended practices above can limit the negative impact of being phished, but </w:t>
      </w:r>
      <w:r w:rsidR="007D14C1" w:rsidRPr="000C67FC">
        <w:rPr>
          <w:rFonts w:cs="Times New Roman"/>
          <w:szCs w:val="24"/>
          <w:rPrChange w:id="326" w:author="Trinidad Faure" w:date="2019-11-17T19:01:00Z">
            <w:rPr>
              <w:rFonts w:ascii="Arial Narrow" w:hAnsi="Arial Narrow"/>
            </w:rPr>
          </w:rPrChange>
        </w:rPr>
        <w:t xml:space="preserve">some </w:t>
      </w:r>
      <w:r w:rsidR="008A68AD" w:rsidRPr="000C67FC">
        <w:rPr>
          <w:rFonts w:cs="Times New Roman"/>
          <w:szCs w:val="24"/>
          <w:rPrChange w:id="327" w:author="Trinidad Faure" w:date="2019-11-17T19:01:00Z">
            <w:rPr>
              <w:rFonts w:ascii="Arial Narrow" w:hAnsi="Arial Narrow"/>
            </w:rPr>
          </w:rPrChange>
        </w:rPr>
        <w:t>damage will be done.</w:t>
      </w:r>
      <w:r w:rsidR="001405E4" w:rsidRPr="000C67FC">
        <w:rPr>
          <w:rFonts w:cs="Times New Roman"/>
          <w:szCs w:val="24"/>
          <w:rPrChange w:id="328" w:author="Trinidad Faure" w:date="2019-11-17T19:01:00Z">
            <w:rPr>
              <w:rFonts w:ascii="Arial Narrow" w:hAnsi="Arial Narrow"/>
            </w:rPr>
          </w:rPrChange>
        </w:rPr>
        <w:t xml:space="preserve"> Security-minded system operators offer users an additional way to authenticate. This is referred to as two-factor or multi-factor authentication. Examples include sending a text message with a one-time code or asking for a constantly changing number that is generated by a smartphone app.</w:t>
      </w:r>
      <w:bookmarkStart w:id="329" w:name="_l-34#YO968SEpWOfR[z~|NKBfE4be&gt;&lt;"/>
      <w:bookmarkEnd w:id="329"/>
    </w:p>
    <w:p w14:paraId="04C85B35" w14:textId="385789CA" w:rsidR="001405E4" w:rsidRPr="000C67FC" w:rsidRDefault="001405E4" w:rsidP="0093376A">
      <w:pPr>
        <w:rPr>
          <w:rFonts w:cs="Times New Roman"/>
          <w:szCs w:val="24"/>
          <w:rPrChange w:id="330" w:author="Trinidad Faure" w:date="2019-11-17T19:01:00Z">
            <w:rPr>
              <w:rFonts w:ascii="Arial Narrow" w:hAnsi="Arial Narrow"/>
            </w:rPr>
          </w:rPrChange>
        </w:rPr>
        <w:pPrChange w:id="331" w:author="Trinidad Faure" w:date="2019-11-17T19:53:00Z">
          <w:pPr>
            <w:spacing w:before="120" w:after="120" w:line="240" w:lineRule="auto"/>
            <w:jc w:val="both"/>
          </w:pPr>
        </w:pPrChange>
      </w:pPr>
      <w:r w:rsidRPr="000C67FC">
        <w:rPr>
          <w:rFonts w:cs="Times New Roman"/>
          <w:szCs w:val="24"/>
          <w:rPrChange w:id="332" w:author="Trinidad Faure" w:date="2019-11-17T19:01:00Z">
            <w:rPr>
              <w:rFonts w:ascii="Arial Narrow" w:hAnsi="Arial Narrow"/>
            </w:rPr>
          </w:rPrChange>
        </w:rPr>
        <w:t xml:space="preserve">Attackers can bypass password security altogether by abusing self-service password reset provisions. Often, these provisions require providing answers to questions that only the legitimate user should know. Yet, the answers are often found online as part of social media profiles or </w:t>
      </w:r>
      <w:r w:rsidR="007D14C1" w:rsidRPr="000C67FC">
        <w:rPr>
          <w:rFonts w:cs="Times New Roman"/>
          <w:szCs w:val="24"/>
          <w:rPrChange w:id="333" w:author="Trinidad Faure" w:date="2019-11-17T19:01:00Z">
            <w:rPr>
              <w:rFonts w:ascii="Arial Narrow" w:hAnsi="Arial Narrow"/>
            </w:rPr>
          </w:rPrChange>
        </w:rPr>
        <w:t xml:space="preserve">are </w:t>
      </w:r>
      <w:r w:rsidRPr="000C67FC">
        <w:rPr>
          <w:rFonts w:cs="Times New Roman"/>
          <w:szCs w:val="24"/>
          <w:rPrChange w:id="334" w:author="Trinidad Faure" w:date="2019-11-17T19:01:00Z">
            <w:rPr>
              <w:rFonts w:ascii="Arial Narrow" w:hAnsi="Arial Narrow"/>
            </w:rPr>
          </w:rPrChange>
        </w:rPr>
        <w:t>easily guessed. Attackers will not attempt to guess a password if it’s much easier to guess the reset answers.</w:t>
      </w:r>
      <w:r w:rsidR="00E02398" w:rsidRPr="000C67FC">
        <w:rPr>
          <w:rFonts w:cs="Times New Roman"/>
          <w:szCs w:val="24"/>
          <w:rPrChange w:id="335" w:author="Trinidad Faure" w:date="2019-11-17T19:01:00Z">
            <w:rPr>
              <w:rFonts w:ascii="Arial Narrow" w:hAnsi="Arial Narrow"/>
            </w:rPr>
          </w:rPrChange>
        </w:rPr>
        <w:t xml:space="preserve"> When required to provide one or more such answers, the best approach is to create random answers and store this in the </w:t>
      </w:r>
      <w:del w:id="336" w:author="Trinidad Faure" w:date="2019-11-17T20:34:00Z">
        <w:r w:rsidR="00E02398" w:rsidRPr="000C67FC" w:rsidDel="000F48A0">
          <w:rPr>
            <w:rFonts w:cs="Times New Roman"/>
            <w:szCs w:val="24"/>
            <w:rPrChange w:id="337" w:author="Trinidad Faure" w:date="2019-11-17T19:01:00Z">
              <w:rPr>
                <w:rFonts w:ascii="Arial Narrow" w:hAnsi="Arial Narrow"/>
              </w:rPr>
            </w:rPrChange>
          </w:rPr>
          <w:delText>password manager</w:delText>
        </w:r>
      </w:del>
      <w:ins w:id="338" w:author="Trinidad Faure" w:date="2019-11-17T19:33:00Z">
        <w:r w:rsidR="008D19EB">
          <w:rPr>
            <w:rFonts w:cs="Times New Roman"/>
            <w:szCs w:val="24"/>
          </w:rPr>
          <w:fldChar w:fldCharType="begin"/>
        </w:r>
        <w:r w:rsidR="008D19EB">
          <w:instrText xml:space="preserve"> XE "</w:instrText>
        </w:r>
      </w:ins>
      <w:r w:rsidR="008D19EB" w:rsidRPr="00687A93">
        <w:rPr>
          <w:rFonts w:cs="Times New Roman"/>
          <w:szCs w:val="24"/>
          <w:rPrChange w:id="339" w:author="Trinidad Faure" w:date="2019-11-17T19:33:00Z">
            <w:rPr>
              <w:rFonts w:ascii="Arial Narrow" w:hAnsi="Arial Narrow"/>
            </w:rPr>
          </w:rPrChange>
        </w:rPr>
        <w:instrText>password manager</w:instrText>
      </w:r>
      <w:ins w:id="340" w:author="Trinidad Faure" w:date="2019-11-17T19:33:00Z">
        <w:r w:rsidR="008D19EB">
          <w:instrText xml:space="preserve">" </w:instrText>
        </w:r>
        <w:r w:rsidR="008D19EB">
          <w:rPr>
            <w:rFonts w:cs="Times New Roman"/>
            <w:szCs w:val="24"/>
          </w:rPr>
          <w:fldChar w:fldCharType="end"/>
        </w:r>
      </w:ins>
      <w:r w:rsidR="00E02398" w:rsidRPr="000C67FC">
        <w:rPr>
          <w:rFonts w:cs="Times New Roman"/>
          <w:szCs w:val="24"/>
          <w:rPrChange w:id="341" w:author="Trinidad Faure" w:date="2019-11-17T19:01:00Z">
            <w:rPr>
              <w:rFonts w:ascii="Arial Narrow" w:hAnsi="Arial Narrow"/>
            </w:rPr>
          </w:rPrChange>
        </w:rPr>
        <w:t xml:space="preserve"> with the other information</w:t>
      </w:r>
      <w:r w:rsidR="004B32C6" w:rsidRPr="000C67FC">
        <w:rPr>
          <w:rFonts w:cs="Times New Roman"/>
          <w:szCs w:val="24"/>
          <w:rPrChange w:id="342" w:author="Trinidad Faure" w:date="2019-11-17T19:01:00Z">
            <w:rPr>
              <w:rFonts w:ascii="Arial Narrow" w:hAnsi="Arial Narrow"/>
            </w:rPr>
          </w:rPrChange>
        </w:rPr>
        <w:t xml:space="preserve"> about that </w:t>
      </w:r>
      <w:r w:rsidR="00E02398" w:rsidRPr="000C67FC">
        <w:rPr>
          <w:rFonts w:cs="Times New Roman"/>
          <w:szCs w:val="24"/>
          <w:rPrChange w:id="343" w:author="Trinidad Faure" w:date="2019-11-17T19:01:00Z">
            <w:rPr>
              <w:rFonts w:ascii="Arial Narrow" w:hAnsi="Arial Narrow"/>
            </w:rPr>
          </w:rPrChange>
        </w:rPr>
        <w:t>system.</w:t>
      </w:r>
    </w:p>
    <w:p w14:paraId="47A57279" w14:textId="5B92DCCF" w:rsidR="00F713E1" w:rsidRPr="000C67FC" w:rsidRDefault="00F713E1" w:rsidP="0093376A">
      <w:pPr>
        <w:pStyle w:val="Heading1"/>
        <w:rPr>
          <w:rFonts w:cs="Times New Roman"/>
          <w:szCs w:val="24"/>
          <w:rPrChange w:id="344" w:author="Trinidad Faure" w:date="2019-11-17T19:01:00Z">
            <w:rPr>
              <w:rFonts w:ascii="Arial Narrow" w:hAnsi="Arial Narrow"/>
            </w:rPr>
          </w:rPrChange>
        </w:rPr>
        <w:pPrChange w:id="345" w:author="Trinidad Faure" w:date="2019-11-17T19:53:00Z">
          <w:pPr>
            <w:pStyle w:val="Heading1"/>
            <w:spacing w:before="120" w:after="120" w:line="240" w:lineRule="auto"/>
            <w:jc w:val="both"/>
          </w:pPr>
        </w:pPrChange>
      </w:pPr>
      <w:bookmarkStart w:id="346" w:name="_Toc24911159"/>
      <w:bookmarkStart w:id="347" w:name="_Toc24914256"/>
      <w:bookmarkStart w:id="348" w:name="_Toc24914332"/>
      <w:r w:rsidRPr="000C67FC">
        <w:rPr>
          <w:rFonts w:cs="Times New Roman"/>
          <w:szCs w:val="24"/>
          <w:rPrChange w:id="349" w:author="Trinidad Faure" w:date="2019-11-17T19:01:00Z">
            <w:rPr>
              <w:rFonts w:ascii="Arial Narrow" w:hAnsi="Arial Narrow"/>
            </w:rPr>
          </w:rPrChange>
        </w:rPr>
        <w:lastRenderedPageBreak/>
        <w:t>Conclusion</w:t>
      </w:r>
      <w:bookmarkStart w:id="350" w:name="_l-2X#YP&lt;67PEqZOeO[{#|MHBgH4ab&gt;="/>
      <w:bookmarkEnd w:id="346"/>
      <w:bookmarkEnd w:id="347"/>
      <w:bookmarkEnd w:id="348"/>
      <w:bookmarkEnd w:id="350"/>
    </w:p>
    <w:p w14:paraId="40AA5F74" w14:textId="565CA2B2" w:rsidR="00B85570" w:rsidRPr="000C67FC" w:rsidRDefault="00B85570" w:rsidP="0093376A">
      <w:pPr>
        <w:rPr>
          <w:rFonts w:cs="Times New Roman"/>
          <w:szCs w:val="24"/>
          <w:rPrChange w:id="351" w:author="Trinidad Faure" w:date="2019-11-17T19:01:00Z">
            <w:rPr>
              <w:rFonts w:ascii="Arial Narrow" w:hAnsi="Arial Narrow"/>
            </w:rPr>
          </w:rPrChange>
        </w:rPr>
        <w:pPrChange w:id="352" w:author="Trinidad Faure" w:date="2019-11-17T19:53:00Z">
          <w:pPr>
            <w:spacing w:before="120" w:after="120" w:line="240" w:lineRule="auto"/>
            <w:jc w:val="both"/>
          </w:pPr>
        </w:pPrChange>
      </w:pPr>
      <w:r w:rsidRPr="000C67FC">
        <w:rPr>
          <w:rFonts w:cs="Times New Roman"/>
          <w:szCs w:val="24"/>
          <w:rPrChange w:id="353" w:author="Trinidad Faure" w:date="2019-11-17T19:01:00Z">
            <w:rPr>
              <w:rFonts w:ascii="Arial Narrow" w:hAnsi="Arial Narrow"/>
            </w:rPr>
          </w:rPrChange>
        </w:rPr>
        <w:t xml:space="preserve">Users must be aware that the passwords they </w:t>
      </w:r>
      <w:proofErr w:type="spellStart"/>
      <w:r w:rsidRPr="000C67FC">
        <w:rPr>
          <w:rFonts w:cs="Times New Roman"/>
          <w:szCs w:val="24"/>
          <w:rPrChange w:id="354" w:author="Trinidad Faure" w:date="2019-11-17T19:01:00Z">
            <w:rPr>
              <w:rFonts w:ascii="Arial Narrow" w:hAnsi="Arial Narrow"/>
            </w:rPr>
          </w:rPrChange>
        </w:rPr>
        <w:t>cr</w:t>
      </w:r>
      <w:proofErr w:type="spellEnd"/>
      <w:del w:id="355" w:author="Trinidad Faure" w:date="2019-11-17T20:35:00Z">
        <w:r w:rsidRPr="000C67FC" w:rsidDel="000F48A0">
          <w:rPr>
            <w:rFonts w:cs="Times New Roman"/>
            <w:szCs w:val="24"/>
            <w:rPrChange w:id="356" w:author="Trinidad Faure" w:date="2019-11-17T19:01:00Z">
              <w:rPr>
                <w:rFonts w:ascii="Arial Narrow" w:hAnsi="Arial Narrow"/>
              </w:rPr>
            </w:rPrChange>
          </w:rPr>
          <w:delText>eate</w:delText>
        </w:r>
      </w:del>
      <w:r w:rsidRPr="000C67FC">
        <w:rPr>
          <w:rFonts w:cs="Times New Roman"/>
          <w:szCs w:val="24"/>
          <w:rPrChange w:id="357" w:author="Trinidad Faure" w:date="2019-11-17T19:01:00Z">
            <w:rPr>
              <w:rFonts w:ascii="Arial Narrow" w:hAnsi="Arial Narrow"/>
            </w:rPr>
          </w:rPrChange>
        </w:rPr>
        <w:t xml:space="preserve"> are keys to private information. Short or common passwords are easily recovered by automated tools. Password reuse can compromise different systems accessed by the same user.</w:t>
      </w:r>
      <w:r w:rsidR="0034010C" w:rsidRPr="000C67FC">
        <w:rPr>
          <w:rFonts w:cs="Times New Roman"/>
          <w:szCs w:val="24"/>
          <w:rPrChange w:id="358" w:author="Trinidad Faure" w:date="2019-11-17T19:01:00Z">
            <w:rPr>
              <w:rFonts w:ascii="Arial Narrow" w:hAnsi="Arial Narrow"/>
            </w:rPr>
          </w:rPrChange>
        </w:rPr>
        <w:t xml:space="preserve"> </w:t>
      </w:r>
      <w:r w:rsidR="007D14C1" w:rsidRPr="000C67FC">
        <w:rPr>
          <w:rFonts w:cs="Times New Roman"/>
          <w:szCs w:val="24"/>
          <w:rPrChange w:id="359" w:author="Trinidad Faure" w:date="2019-11-17T19:01:00Z">
            <w:rPr>
              <w:rFonts w:ascii="Arial Narrow" w:hAnsi="Arial Narrow"/>
            </w:rPr>
          </w:rPrChange>
        </w:rPr>
        <w:t>Information security can be enhanced significantly</w:t>
      </w:r>
      <w:r w:rsidR="0034010C" w:rsidRPr="000C67FC">
        <w:rPr>
          <w:rFonts w:cs="Times New Roman"/>
          <w:szCs w:val="24"/>
          <w:rPrChange w:id="360" w:author="Trinidad Faure" w:date="2019-11-17T19:01:00Z">
            <w:rPr>
              <w:rFonts w:ascii="Arial Narrow" w:hAnsi="Arial Narrow"/>
            </w:rPr>
          </w:rPrChange>
        </w:rPr>
        <w:t xml:space="preserve"> by creating random passwords using reputable password managers, which </w:t>
      </w:r>
      <w:r w:rsidR="00D47524" w:rsidRPr="000C67FC">
        <w:rPr>
          <w:rFonts w:cs="Times New Roman"/>
          <w:szCs w:val="24"/>
          <w:rPrChange w:id="361" w:author="Trinidad Faure" w:date="2019-11-17T19:01:00Z">
            <w:rPr>
              <w:rFonts w:ascii="Arial Narrow" w:hAnsi="Arial Narrow"/>
            </w:rPr>
          </w:rPrChange>
        </w:rPr>
        <w:t>bring implementing the recommended best practices within reach of everyone.</w:t>
      </w:r>
      <w:bookmarkStart w:id="362" w:name="_l-2U#YP967SEqWOeR[{~|MKBgE4ae&gt;="/>
      <w:bookmarkEnd w:id="362"/>
    </w:p>
    <w:p w14:paraId="3C27D175" w14:textId="4C5DBDA2" w:rsidR="005D0A3A" w:rsidRDefault="00D47524" w:rsidP="0093376A">
      <w:pPr>
        <w:rPr>
          <w:ins w:id="363" w:author="Trinidad Faure" w:date="2019-11-17T19:10:00Z"/>
          <w:rFonts w:cs="Times New Roman"/>
          <w:szCs w:val="24"/>
        </w:rPr>
        <w:pPrChange w:id="364" w:author="Trinidad Faure" w:date="2019-11-17T19:53:00Z">
          <w:pPr>
            <w:spacing w:line="240" w:lineRule="auto"/>
          </w:pPr>
        </w:pPrChange>
      </w:pPr>
      <w:r w:rsidRPr="000C67FC">
        <w:rPr>
          <w:rFonts w:cs="Times New Roman"/>
          <w:szCs w:val="24"/>
          <w:rPrChange w:id="365" w:author="Trinidad Faure" w:date="2019-11-17T19:01:00Z">
            <w:rPr>
              <w:rFonts w:ascii="Arial Narrow" w:hAnsi="Arial Narrow"/>
            </w:rPr>
          </w:rPrChange>
        </w:rPr>
        <w:t>U</w:t>
      </w:r>
      <w:r w:rsidR="00BD4EAB" w:rsidRPr="000C67FC">
        <w:rPr>
          <w:rFonts w:cs="Times New Roman"/>
          <w:szCs w:val="24"/>
          <w:rPrChange w:id="366" w:author="Trinidad Faure" w:date="2019-11-17T19:01:00Z">
            <w:rPr>
              <w:rFonts w:ascii="Arial Narrow" w:hAnsi="Arial Narrow"/>
            </w:rPr>
          </w:rPrChange>
        </w:rPr>
        <w:t>sers should opt-in to use multi-factor authentication whenever offered</w:t>
      </w:r>
      <w:r w:rsidRPr="000C67FC">
        <w:rPr>
          <w:rFonts w:cs="Times New Roman"/>
          <w:szCs w:val="24"/>
          <w:rPrChange w:id="367" w:author="Trinidad Faure" w:date="2019-11-17T19:01:00Z">
            <w:rPr>
              <w:rFonts w:ascii="Arial Narrow" w:hAnsi="Arial Narrow"/>
            </w:rPr>
          </w:rPrChange>
        </w:rPr>
        <w:t xml:space="preserve"> by systems. The use of a second, independent authentication mechanism makes the password less sensitive and therefore less desirable for attackers.</w:t>
      </w:r>
      <w:bookmarkStart w:id="368" w:name="_l-2S#YP767UEqUOeT[{||MMBgC4ag&gt;="/>
      <w:bookmarkEnd w:id="368"/>
    </w:p>
    <w:p w14:paraId="4340C5F2" w14:textId="77777777" w:rsidR="005D0A3A" w:rsidRDefault="005D0A3A" w:rsidP="0093376A">
      <w:pPr>
        <w:spacing w:after="160"/>
        <w:ind w:firstLine="0"/>
        <w:rPr>
          <w:ins w:id="369" w:author="Trinidad Faure" w:date="2019-11-17T19:10:00Z"/>
          <w:rFonts w:cs="Times New Roman"/>
          <w:szCs w:val="24"/>
        </w:rPr>
        <w:pPrChange w:id="370" w:author="Trinidad Faure" w:date="2019-11-17T19:53:00Z">
          <w:pPr>
            <w:spacing w:after="160" w:line="259" w:lineRule="auto"/>
            <w:ind w:firstLine="0"/>
          </w:pPr>
        </w:pPrChange>
      </w:pPr>
      <w:ins w:id="371" w:author="Trinidad Faure" w:date="2019-11-17T19:10:00Z">
        <w:r>
          <w:rPr>
            <w:rFonts w:cs="Times New Roman"/>
            <w:szCs w:val="24"/>
          </w:rPr>
          <w:br w:type="page"/>
        </w:r>
      </w:ins>
    </w:p>
    <w:customXmlInsRangeStart w:id="372" w:author="Trinidad Faure" w:date="2019-11-17T19:11:00Z"/>
    <w:bookmarkStart w:id="373" w:name="_Toc24914333" w:displacedByCustomXml="next"/>
    <w:bookmarkStart w:id="374" w:name="_Toc24911160" w:displacedByCustomXml="next"/>
    <w:sdt>
      <w:sdtPr>
        <w:id w:val="-554707791"/>
        <w:docPartObj>
          <w:docPartGallery w:val="Bibliographies"/>
          <w:docPartUnique/>
        </w:docPartObj>
      </w:sdtPr>
      <w:sdtEndPr>
        <w:rPr>
          <w:rFonts w:eastAsiaTheme="minorHAnsi" w:cstheme="minorBidi"/>
          <w:bCs/>
          <w:szCs w:val="22"/>
        </w:rPr>
      </w:sdtEndPr>
      <w:sdtContent>
        <w:customXmlInsRangeEnd w:id="372"/>
        <w:p w14:paraId="3ACD4B3E" w14:textId="043E921D" w:rsidR="005D0A3A" w:rsidRPr="005D0A3A" w:rsidRDefault="005D0A3A" w:rsidP="005D0A3A">
          <w:pPr>
            <w:pStyle w:val="Heading1"/>
            <w:jc w:val="center"/>
            <w:rPr>
              <w:ins w:id="375" w:author="Trinidad Faure" w:date="2019-11-17T19:11:00Z"/>
              <w:color w:val="000000" w:themeColor="text1"/>
              <w:rPrChange w:id="376" w:author="Trinidad Faure" w:date="2019-11-17T19:13:00Z">
                <w:rPr>
                  <w:ins w:id="377" w:author="Trinidad Faure" w:date="2019-11-17T19:11:00Z"/>
                </w:rPr>
              </w:rPrChange>
            </w:rPr>
            <w:pPrChange w:id="378" w:author="Trinidad Faure" w:date="2019-11-17T19:13:00Z">
              <w:pPr>
                <w:pStyle w:val="Heading1"/>
              </w:pPr>
            </w:pPrChange>
          </w:pPr>
          <w:ins w:id="379" w:author="Trinidad Faure" w:date="2019-11-17T19:11:00Z">
            <w:r w:rsidRPr="005D0A3A">
              <w:rPr>
                <w:color w:val="000000" w:themeColor="text1"/>
                <w:rPrChange w:id="380" w:author="Trinidad Faure" w:date="2019-11-17T19:13:00Z">
                  <w:rPr/>
                </w:rPrChange>
              </w:rPr>
              <w:t>Works Cited</w:t>
            </w:r>
            <w:bookmarkEnd w:id="374"/>
            <w:bookmarkEnd w:id="373"/>
          </w:ins>
        </w:p>
        <w:p w14:paraId="67459415" w14:textId="77777777" w:rsidR="005D0A3A" w:rsidRPr="005D0A3A" w:rsidRDefault="005D0A3A" w:rsidP="005D0A3A">
          <w:pPr>
            <w:pStyle w:val="Bibliography"/>
            <w:ind w:left="720" w:hanging="720"/>
            <w:rPr>
              <w:noProof/>
              <w:color w:val="000000" w:themeColor="text1"/>
              <w:szCs w:val="24"/>
              <w:rPrChange w:id="381" w:author="Trinidad Faure" w:date="2019-11-17T19:13:00Z">
                <w:rPr>
                  <w:noProof/>
                  <w:szCs w:val="24"/>
                </w:rPr>
              </w:rPrChange>
            </w:rPr>
          </w:pPr>
          <w:ins w:id="382" w:author="Trinidad Faure" w:date="2019-11-17T19:11:00Z">
            <w:r w:rsidRPr="005D0A3A">
              <w:rPr>
                <w:color w:val="000000" w:themeColor="text1"/>
                <w:rPrChange w:id="383" w:author="Trinidad Faure" w:date="2019-11-17T19:13:00Z">
                  <w:rPr/>
                </w:rPrChange>
              </w:rPr>
              <w:fldChar w:fldCharType="begin"/>
            </w:r>
            <w:r w:rsidRPr="005D0A3A">
              <w:rPr>
                <w:color w:val="000000" w:themeColor="text1"/>
                <w:rPrChange w:id="384" w:author="Trinidad Faure" w:date="2019-11-17T19:13:00Z">
                  <w:rPr/>
                </w:rPrChange>
              </w:rPr>
              <w:instrText xml:space="preserve"> BIBLIOGRAPHY </w:instrText>
            </w:r>
            <w:r w:rsidRPr="005D0A3A">
              <w:rPr>
                <w:color w:val="000000" w:themeColor="text1"/>
                <w:rPrChange w:id="385" w:author="Trinidad Faure" w:date="2019-11-17T19:13:00Z">
                  <w:rPr/>
                </w:rPrChange>
              </w:rPr>
              <w:fldChar w:fldCharType="separate"/>
            </w:r>
          </w:ins>
          <w:r w:rsidRPr="005D0A3A">
            <w:rPr>
              <w:noProof/>
              <w:color w:val="000000" w:themeColor="text1"/>
              <w:rPrChange w:id="386" w:author="Trinidad Faure" w:date="2019-11-17T19:13:00Z">
                <w:rPr>
                  <w:noProof/>
                </w:rPr>
              </w:rPrChange>
            </w:rPr>
            <w:t xml:space="preserve">Schneier, B. (2014, March 3). </w:t>
          </w:r>
          <w:r w:rsidRPr="005D0A3A">
            <w:rPr>
              <w:i/>
              <w:iCs/>
              <w:noProof/>
              <w:color w:val="000000" w:themeColor="text1"/>
              <w:rPrChange w:id="387" w:author="Trinidad Faure" w:date="2019-11-17T19:13:00Z">
                <w:rPr>
                  <w:i/>
                  <w:iCs/>
                  <w:noProof/>
                </w:rPr>
              </w:rPrChange>
            </w:rPr>
            <w:t>Choosing Secure Passwords</w:t>
          </w:r>
          <w:r w:rsidRPr="005D0A3A">
            <w:rPr>
              <w:noProof/>
              <w:color w:val="000000" w:themeColor="text1"/>
              <w:rPrChange w:id="388" w:author="Trinidad Faure" w:date="2019-11-17T19:13:00Z">
                <w:rPr>
                  <w:noProof/>
                </w:rPr>
              </w:rPrChange>
            </w:rPr>
            <w:t>. Retrieved from Schneier on Security : https://www.schneier.com/blog/archives/2014/03/choosing_secure_1.html</w:t>
          </w:r>
        </w:p>
        <w:p w14:paraId="734ED3CD" w14:textId="77777777" w:rsidR="005D0A3A" w:rsidRPr="005D0A3A" w:rsidRDefault="005D0A3A" w:rsidP="005D0A3A">
          <w:pPr>
            <w:pStyle w:val="Bibliography"/>
            <w:ind w:left="720" w:hanging="720"/>
            <w:rPr>
              <w:noProof/>
              <w:color w:val="000000" w:themeColor="text1"/>
              <w:rPrChange w:id="389" w:author="Trinidad Faure" w:date="2019-11-17T19:13:00Z">
                <w:rPr>
                  <w:noProof/>
                </w:rPr>
              </w:rPrChange>
            </w:rPr>
          </w:pPr>
          <w:r w:rsidRPr="005D0A3A">
            <w:rPr>
              <w:noProof/>
              <w:color w:val="000000" w:themeColor="text1"/>
              <w:rPrChange w:id="390" w:author="Trinidad Faure" w:date="2019-11-17T19:13:00Z">
                <w:rPr>
                  <w:noProof/>
                </w:rPr>
              </w:rPrChange>
            </w:rPr>
            <w:t xml:space="preserve">Storm, D. (2016, January 20). Worst, Most Common Passwords for the Last 5 Years. </w:t>
          </w:r>
          <w:r w:rsidRPr="005D0A3A">
            <w:rPr>
              <w:i/>
              <w:iCs/>
              <w:noProof/>
              <w:color w:val="000000" w:themeColor="text1"/>
              <w:rPrChange w:id="391" w:author="Trinidad Faure" w:date="2019-11-17T19:13:00Z">
                <w:rPr>
                  <w:i/>
                  <w:iCs/>
                  <w:noProof/>
                </w:rPr>
              </w:rPrChange>
            </w:rPr>
            <w:t xml:space="preserve">ComputerWorld </w:t>
          </w:r>
          <w:r w:rsidRPr="005D0A3A">
            <w:rPr>
              <w:noProof/>
              <w:color w:val="000000" w:themeColor="text1"/>
              <w:rPrChange w:id="392" w:author="Trinidad Faure" w:date="2019-11-17T19:13:00Z">
                <w:rPr>
                  <w:noProof/>
                </w:rPr>
              </w:rPrChange>
            </w:rPr>
            <w:t>, p. http://www.computerworld.com/article/3024404.</w:t>
          </w:r>
        </w:p>
        <w:p w14:paraId="70CC4BAF" w14:textId="2A511926" w:rsidR="005D0A3A" w:rsidRDefault="005D0A3A" w:rsidP="005D0A3A">
          <w:pPr>
            <w:rPr>
              <w:ins w:id="393" w:author="Trinidad Faure" w:date="2019-11-17T19:11:00Z"/>
            </w:rPr>
          </w:pPr>
          <w:ins w:id="394" w:author="Trinidad Faure" w:date="2019-11-17T19:11:00Z">
            <w:r w:rsidRPr="005D0A3A">
              <w:rPr>
                <w:b/>
                <w:bCs/>
                <w:color w:val="000000" w:themeColor="text1"/>
                <w:rPrChange w:id="395" w:author="Trinidad Faure" w:date="2019-11-17T19:13:00Z">
                  <w:rPr>
                    <w:b/>
                    <w:bCs/>
                  </w:rPr>
                </w:rPrChange>
              </w:rPr>
              <w:fldChar w:fldCharType="end"/>
            </w:r>
          </w:ins>
        </w:p>
        <w:customXmlInsRangeStart w:id="396" w:author="Trinidad Faure" w:date="2019-11-17T19:11:00Z"/>
      </w:sdtContent>
    </w:sdt>
    <w:customXmlInsRangeEnd w:id="396"/>
    <w:p w14:paraId="7CD9D8C3" w14:textId="562BB59F" w:rsidR="00A75AD3" w:rsidRDefault="00A75AD3" w:rsidP="000C67FC">
      <w:pPr>
        <w:spacing w:line="240" w:lineRule="auto"/>
        <w:rPr>
          <w:ins w:id="397" w:author="Trinidad Faure" w:date="2019-11-17T19:48:00Z"/>
          <w:rFonts w:cs="Times New Roman"/>
          <w:szCs w:val="24"/>
        </w:rPr>
      </w:pPr>
    </w:p>
    <w:p w14:paraId="65E3897F" w14:textId="77777777" w:rsidR="00A75AD3" w:rsidRDefault="00A75AD3">
      <w:pPr>
        <w:spacing w:after="160" w:line="259" w:lineRule="auto"/>
        <w:ind w:firstLine="0"/>
        <w:rPr>
          <w:ins w:id="398" w:author="Trinidad Faure" w:date="2019-11-17T19:48:00Z"/>
          <w:rFonts w:cs="Times New Roman"/>
          <w:szCs w:val="24"/>
        </w:rPr>
      </w:pPr>
      <w:ins w:id="399" w:author="Trinidad Faure" w:date="2019-11-17T19:48:00Z">
        <w:r>
          <w:rPr>
            <w:rFonts w:cs="Times New Roman"/>
            <w:szCs w:val="24"/>
          </w:rPr>
          <w:br w:type="page"/>
        </w:r>
      </w:ins>
    </w:p>
    <w:p w14:paraId="30207E63" w14:textId="77777777" w:rsidR="000F48A0" w:rsidRDefault="000F48A0" w:rsidP="000F48A0">
      <w:pPr>
        <w:spacing w:line="240" w:lineRule="auto"/>
        <w:rPr>
          <w:ins w:id="400" w:author="Trinidad Faure" w:date="2019-11-17T20:33:00Z"/>
          <w:rFonts w:cs="Times New Roman"/>
          <w:noProof/>
          <w:szCs w:val="24"/>
        </w:rPr>
        <w:sectPr w:rsidR="000F48A0" w:rsidSect="000F48A0">
          <w:footerReference w:type="default" r:id="rId12"/>
          <w:type w:val="continuous"/>
          <w:pgSz w:w="12240" w:h="15840"/>
          <w:pgMar w:top="1440" w:right="1440" w:bottom="1440" w:left="1440" w:header="720" w:footer="720" w:gutter="0"/>
          <w:cols w:space="720"/>
          <w:titlePg/>
          <w:docGrid w:linePitch="360"/>
        </w:sectPr>
      </w:pPr>
      <w:ins w:id="403" w:author="Trinidad Faure" w:date="2019-11-17T20:33:00Z">
        <w:r>
          <w:rPr>
            <w:rFonts w:cs="Times New Roman"/>
            <w:szCs w:val="24"/>
          </w:rPr>
          <w:lastRenderedPageBreak/>
          <w:fldChar w:fldCharType="begin"/>
        </w:r>
        <w:r>
          <w:rPr>
            <w:rFonts w:cs="Times New Roman"/>
            <w:szCs w:val="24"/>
          </w:rPr>
          <w:instrText xml:space="preserve"> INDEX \h "A" \c "2" \z "1033" </w:instrText>
        </w:r>
      </w:ins>
      <w:r>
        <w:rPr>
          <w:rFonts w:cs="Times New Roman"/>
          <w:szCs w:val="24"/>
        </w:rPr>
        <w:fldChar w:fldCharType="separate"/>
      </w:r>
    </w:p>
    <w:p w14:paraId="699D7248" w14:textId="77777777" w:rsidR="000F48A0" w:rsidRDefault="000F48A0">
      <w:pPr>
        <w:pStyle w:val="IndexHeading"/>
        <w:keepNext/>
        <w:tabs>
          <w:tab w:val="right" w:pos="4310"/>
        </w:tabs>
        <w:rPr>
          <w:ins w:id="404" w:author="Trinidad Faure" w:date="2019-11-17T20:33:00Z"/>
          <w:rFonts w:eastAsiaTheme="minorEastAsia" w:cstheme="minorBidi"/>
          <w:b w:val="0"/>
          <w:bCs w:val="0"/>
          <w:noProof/>
        </w:rPr>
      </w:pPr>
      <w:ins w:id="405" w:author="Trinidad Faure" w:date="2019-11-17T20:33:00Z">
        <w:r>
          <w:rPr>
            <w:noProof/>
          </w:rPr>
          <w:t>A</w:t>
        </w:r>
      </w:ins>
    </w:p>
    <w:p w14:paraId="58361796" w14:textId="77777777" w:rsidR="000F48A0" w:rsidRDefault="000F48A0">
      <w:pPr>
        <w:pStyle w:val="Index1"/>
        <w:tabs>
          <w:tab w:val="right" w:pos="4310"/>
        </w:tabs>
        <w:rPr>
          <w:ins w:id="406" w:author="Trinidad Faure" w:date="2019-11-17T20:33:00Z"/>
          <w:noProof/>
        </w:rPr>
      </w:pPr>
      <w:ins w:id="407" w:author="Trinidad Faure" w:date="2019-11-17T20:33:00Z">
        <w:r w:rsidRPr="00DA5F73">
          <w:rPr>
            <w:rFonts w:ascii="Times New Roman" w:hAnsi="Times New Roman" w:cs="Times New Roman"/>
            <w:noProof/>
          </w:rPr>
          <w:t>access control</w:t>
        </w:r>
        <w:r>
          <w:rPr>
            <w:noProof/>
          </w:rPr>
          <w:t>, 3</w:t>
        </w:r>
      </w:ins>
    </w:p>
    <w:p w14:paraId="2E33B0C2" w14:textId="77777777" w:rsidR="000F48A0" w:rsidRDefault="000F48A0">
      <w:pPr>
        <w:pStyle w:val="IndexHeading"/>
        <w:keepNext/>
        <w:tabs>
          <w:tab w:val="right" w:pos="4310"/>
        </w:tabs>
        <w:rPr>
          <w:ins w:id="408" w:author="Trinidad Faure" w:date="2019-11-17T20:33:00Z"/>
          <w:rFonts w:eastAsiaTheme="minorEastAsia" w:cstheme="minorBidi"/>
          <w:b w:val="0"/>
          <w:bCs w:val="0"/>
          <w:noProof/>
        </w:rPr>
      </w:pPr>
      <w:ins w:id="409" w:author="Trinidad Faure" w:date="2019-11-17T20:33:00Z">
        <w:r>
          <w:rPr>
            <w:noProof/>
          </w:rPr>
          <w:t>P</w:t>
        </w:r>
      </w:ins>
    </w:p>
    <w:p w14:paraId="1010BF19" w14:textId="77777777" w:rsidR="000F48A0" w:rsidRDefault="000F48A0">
      <w:pPr>
        <w:pStyle w:val="Index1"/>
        <w:tabs>
          <w:tab w:val="right" w:pos="4310"/>
        </w:tabs>
        <w:rPr>
          <w:ins w:id="410" w:author="Trinidad Faure" w:date="2019-11-17T20:33:00Z"/>
          <w:noProof/>
        </w:rPr>
      </w:pPr>
      <w:ins w:id="411" w:author="Trinidad Faure" w:date="2019-11-17T20:33:00Z">
        <w:r w:rsidRPr="00DA5F73">
          <w:rPr>
            <w:rFonts w:ascii="Times New Roman" w:hAnsi="Times New Roman" w:cs="Times New Roman"/>
            <w:noProof/>
          </w:rPr>
          <w:t>password manager</w:t>
        </w:r>
        <w:r>
          <w:rPr>
            <w:noProof/>
          </w:rPr>
          <w:t>, 5, 6</w:t>
        </w:r>
      </w:ins>
    </w:p>
    <w:p w14:paraId="6D7FD388" w14:textId="77777777" w:rsidR="000F48A0" w:rsidRDefault="000F48A0">
      <w:pPr>
        <w:pStyle w:val="Index1"/>
        <w:tabs>
          <w:tab w:val="right" w:pos="4310"/>
        </w:tabs>
        <w:rPr>
          <w:ins w:id="412" w:author="Trinidad Faure" w:date="2019-11-17T20:33:00Z"/>
          <w:noProof/>
        </w:rPr>
      </w:pPr>
      <w:ins w:id="413" w:author="Trinidad Faure" w:date="2019-11-17T20:33:00Z">
        <w:r w:rsidRPr="00DA5F73">
          <w:rPr>
            <w:rFonts w:ascii="Times New Roman" w:hAnsi="Times New Roman" w:cs="Times New Roman"/>
            <w:noProof/>
          </w:rPr>
          <w:t>phishing</w:t>
        </w:r>
        <w:r>
          <w:rPr>
            <w:noProof/>
          </w:rPr>
          <w:t>, 6</w:t>
        </w:r>
      </w:ins>
    </w:p>
    <w:p w14:paraId="5BE3041D" w14:textId="77777777" w:rsidR="000F48A0" w:rsidRDefault="000F48A0">
      <w:pPr>
        <w:pStyle w:val="IndexHeading"/>
        <w:keepNext/>
        <w:tabs>
          <w:tab w:val="right" w:pos="4310"/>
        </w:tabs>
        <w:rPr>
          <w:ins w:id="414" w:author="Trinidad Faure" w:date="2019-11-17T20:33:00Z"/>
          <w:rFonts w:eastAsiaTheme="minorEastAsia" w:cstheme="minorBidi"/>
          <w:b w:val="0"/>
          <w:bCs w:val="0"/>
          <w:noProof/>
        </w:rPr>
      </w:pPr>
      <w:ins w:id="415" w:author="Trinidad Faure" w:date="2019-11-17T20:33:00Z">
        <w:r>
          <w:rPr>
            <w:noProof/>
          </w:rPr>
          <w:t>R</w:t>
        </w:r>
      </w:ins>
    </w:p>
    <w:p w14:paraId="2F21A22E" w14:textId="77777777" w:rsidR="000F48A0" w:rsidRDefault="000F48A0">
      <w:pPr>
        <w:pStyle w:val="Index1"/>
        <w:tabs>
          <w:tab w:val="right" w:pos="4310"/>
        </w:tabs>
        <w:rPr>
          <w:ins w:id="416" w:author="Trinidad Faure" w:date="2019-11-17T20:33:00Z"/>
          <w:noProof/>
        </w:rPr>
      </w:pPr>
      <w:ins w:id="417" w:author="Trinidad Faure" w:date="2019-11-17T20:33:00Z">
        <w:r w:rsidRPr="00DA5F73">
          <w:rPr>
            <w:rFonts w:ascii="Times New Roman" w:hAnsi="Times New Roman" w:cs="Times New Roman"/>
            <w:noProof/>
          </w:rPr>
          <w:t>rainbow tables</w:t>
        </w:r>
        <w:r>
          <w:rPr>
            <w:noProof/>
          </w:rPr>
          <w:t>, 3</w:t>
        </w:r>
      </w:ins>
    </w:p>
    <w:p w14:paraId="001106BE" w14:textId="283C65F7" w:rsidR="000F48A0" w:rsidRDefault="000F48A0" w:rsidP="000F48A0">
      <w:pPr>
        <w:spacing w:line="240" w:lineRule="auto"/>
        <w:rPr>
          <w:ins w:id="418" w:author="Trinidad Faure" w:date="2019-11-17T20:33:00Z"/>
          <w:rFonts w:cs="Times New Roman"/>
          <w:noProof/>
          <w:szCs w:val="24"/>
        </w:rPr>
        <w:sectPr w:rsidR="000F48A0" w:rsidSect="000F48A0">
          <w:type w:val="continuous"/>
          <w:pgSz w:w="12240" w:h="15840"/>
          <w:pgMar w:top="1440" w:right="1440" w:bottom="1440" w:left="1440" w:header="720" w:footer="720" w:gutter="0"/>
          <w:cols w:num="2" w:space="720"/>
          <w:titlePg/>
          <w:docGrid w:linePitch="360"/>
          <w:sectPrChange w:id="419" w:author="Trinidad Faure" w:date="2019-11-17T20:33:00Z">
            <w:sectPr w:rsidR="000F48A0" w:rsidSect="000F48A0">
              <w:pgMar w:top="1440" w:right="1440" w:bottom="1440" w:left="1440" w:header="720" w:footer="720" w:gutter="0"/>
              <w:cols w:num="1"/>
            </w:sectPr>
          </w:sectPrChange>
        </w:sectPr>
      </w:pPr>
    </w:p>
    <w:p w14:paraId="03B8734B" w14:textId="4CD41AB2" w:rsidR="00BD4EAB" w:rsidRPr="000C67FC" w:rsidRDefault="000F48A0" w:rsidP="000F48A0">
      <w:pPr>
        <w:spacing w:line="240" w:lineRule="auto"/>
        <w:rPr>
          <w:rFonts w:cs="Times New Roman"/>
          <w:szCs w:val="24"/>
          <w:rPrChange w:id="420" w:author="Trinidad Faure" w:date="2019-11-17T19:01:00Z">
            <w:rPr>
              <w:rFonts w:ascii="Arial Narrow" w:hAnsi="Arial Narrow"/>
            </w:rPr>
          </w:rPrChange>
        </w:rPr>
        <w:pPrChange w:id="421" w:author="Trinidad Faure" w:date="2019-11-17T20:32:00Z">
          <w:pPr>
            <w:spacing w:before="120" w:after="120" w:line="240" w:lineRule="auto"/>
            <w:jc w:val="both"/>
          </w:pPr>
        </w:pPrChange>
      </w:pPr>
      <w:ins w:id="422" w:author="Trinidad Faure" w:date="2019-11-17T20:33:00Z">
        <w:r>
          <w:rPr>
            <w:rFonts w:cs="Times New Roman"/>
            <w:szCs w:val="24"/>
          </w:rPr>
          <w:fldChar w:fldCharType="end"/>
        </w:r>
      </w:ins>
    </w:p>
    <w:sectPr w:rsidR="00BD4EAB" w:rsidRPr="000C67FC" w:rsidSect="000F48A0">
      <w:type w:val="continuous"/>
      <w:pgSz w:w="12240" w:h="15840"/>
      <w:pgMar w:top="1440" w:right="1440" w:bottom="1440" w:left="1440" w:header="720" w:footer="720" w:gutter="0"/>
      <w:cols w:space="720"/>
      <w:titlePg/>
      <w:docGrid w:linePitch="360"/>
      <w:sectPrChange w:id="423" w:author="Trinidad Faure" w:date="2019-11-17T20:33:00Z">
        <w:sectPr w:rsidR="00BD4EAB" w:rsidRPr="000C67FC" w:rsidSect="000F48A0">
          <w:type w:val="nextPage"/>
          <w:pgMar w:top="1440" w:right="1440" w:bottom="1440" w:left="1440" w:header="720" w:footer="720" w:gutter="0"/>
          <w:titlePg w:val="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Exploring Series" w:date="2018-05-28T21:58:00Z" w:initials="ES">
    <w:p w14:paraId="2DB195FE" w14:textId="2D3D5CF0" w:rsidR="00C92171" w:rsidRDefault="00C92171">
      <w:pPr>
        <w:pStyle w:val="CommentText"/>
      </w:pPr>
      <w:r>
        <w:rPr>
          <w:rStyle w:val="CommentReference"/>
        </w:rPr>
        <w:annotationRef/>
      </w:r>
      <w:r>
        <w:t>The font size should be 12 pt. without underline.</w:t>
      </w:r>
    </w:p>
  </w:comment>
  <w:comment w:id="46" w:author="Trinidad Faure" w:date="2019-11-17T18:26:00Z" w:initials="TF">
    <w:p w14:paraId="09542C87" w14:textId="0875B55F" w:rsidR="00741A47" w:rsidRDefault="00741A47">
      <w:pPr>
        <w:pStyle w:val="CommentText"/>
      </w:pPr>
      <w:r>
        <w:rPr>
          <w:rStyle w:val="CommentReference"/>
        </w:rPr>
        <w:annotationRef/>
      </w:r>
      <w:r w:rsidRPr="0093376A">
        <w:rPr>
          <w:rFonts w:cs="Times New Roman"/>
          <w:sz w:val="24"/>
          <w:szCs w:val="24"/>
        </w:rPr>
        <w:t>Adjusted Title Style</w:t>
      </w:r>
      <w:r>
        <w:t>.</w:t>
      </w:r>
    </w:p>
  </w:comment>
  <w:comment w:id="108" w:author="Exploring Series" w:date="2018-05-28T21:59:00Z" w:initials="ES">
    <w:p w14:paraId="115314CB" w14:textId="4701151C" w:rsidR="00C92171" w:rsidRDefault="00C92171">
      <w:pPr>
        <w:pStyle w:val="CommentText"/>
      </w:pPr>
      <w:r>
        <w:rPr>
          <w:rStyle w:val="CommentReference"/>
        </w:rPr>
        <w:annotationRef/>
      </w:r>
      <w:r>
        <w:t>Italicize the password examples</w:t>
      </w:r>
      <w:r w:rsidR="00FD0B64">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B195FE" w15:done="1"/>
  <w15:commentEx w15:paraId="09542C87" w15:paraIdParent="2DB195FE" w15:done="1"/>
  <w15:commentEx w15:paraId="115314C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B195FE" w16cid:durableId="1EB6FA10"/>
  <w16cid:commentId w16cid:paraId="09542C87" w16cid:durableId="217C0F46"/>
  <w16cid:commentId w16cid:paraId="115314CB" w16cid:durableId="1EB6FA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DC429" w14:textId="77777777" w:rsidR="005B6E74" w:rsidRDefault="005B6E74" w:rsidP="00E8674B">
      <w:pPr>
        <w:spacing w:line="240" w:lineRule="auto"/>
      </w:pPr>
      <w:r>
        <w:separator/>
      </w:r>
    </w:p>
  </w:endnote>
  <w:endnote w:type="continuationSeparator" w:id="0">
    <w:p w14:paraId="5D8B209D" w14:textId="77777777" w:rsidR="005B6E74" w:rsidRDefault="005B6E74" w:rsidP="00E86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3666B" w14:textId="77777777" w:rsidR="0046437B" w:rsidRDefault="0046437B">
    <w:pPr>
      <w:pStyle w:val="Footer"/>
      <w:tabs>
        <w:tab w:val="clear" w:pos="4680"/>
        <w:tab w:val="clear" w:pos="9360"/>
      </w:tabs>
      <w:jc w:val="center"/>
      <w:rPr>
        <w:ins w:id="401" w:author="Trinidad Faure" w:date="2019-11-17T20:20:00Z"/>
        <w:caps/>
        <w:noProof/>
        <w:color w:val="5B9BD5" w:themeColor="accent1"/>
      </w:rPr>
    </w:pPr>
    <w:ins w:id="402" w:author="Trinidad Faure" w:date="2019-11-17T20:20:00Z">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ins>
  </w:p>
  <w:p w14:paraId="309E40A7" w14:textId="77777777" w:rsidR="00C61213" w:rsidRDefault="00C61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4930B" w14:textId="77777777" w:rsidR="005B6E74" w:rsidRDefault="005B6E74" w:rsidP="00E8674B">
      <w:pPr>
        <w:spacing w:line="240" w:lineRule="auto"/>
      </w:pPr>
      <w:r>
        <w:separator/>
      </w:r>
    </w:p>
  </w:footnote>
  <w:footnote w:type="continuationSeparator" w:id="0">
    <w:p w14:paraId="528F0BCC" w14:textId="77777777" w:rsidR="005B6E74" w:rsidRDefault="005B6E74" w:rsidP="00E8674B">
      <w:pPr>
        <w:spacing w:line="240" w:lineRule="auto"/>
      </w:pPr>
      <w:r>
        <w:continuationSeparator/>
      </w:r>
    </w:p>
  </w:footnote>
  <w:footnote w:id="1">
    <w:p w14:paraId="64E14061" w14:textId="0055BD2F" w:rsidR="0047772B" w:rsidRDefault="0047772B">
      <w:pPr>
        <w:pStyle w:val="FootnoteText"/>
      </w:pPr>
      <w:ins w:id="116" w:author="Trinidad Faure" w:date="2019-11-17T20:07:00Z">
        <w:r>
          <w:rPr>
            <w:rStyle w:val="FootnoteReference"/>
          </w:rPr>
          <w:footnoteRef/>
        </w:r>
        <w:r>
          <w:t xml:space="preserve"> </w:t>
        </w:r>
        <w:r w:rsidR="00CA537D">
          <w:t>Comm</w:t>
        </w:r>
      </w:ins>
      <w:ins w:id="117" w:author="Trinidad Faure" w:date="2019-11-17T20:08:00Z">
        <w:r w:rsidR="00CA537D">
          <w:t xml:space="preserve">on passwords as obtained from data breaches. </w:t>
        </w:r>
      </w:ins>
    </w:p>
  </w:footnote>
  <w:footnote w:id="2">
    <w:p w14:paraId="6D995251" w14:textId="0F97EBEA" w:rsidR="000C67FC" w:rsidRDefault="000C67FC">
      <w:pPr>
        <w:pStyle w:val="FootnoteText"/>
      </w:pPr>
      <w:ins w:id="153" w:author="Trinidad Faure" w:date="2019-11-17T19:07:00Z">
        <w:r>
          <w:rPr>
            <w:rStyle w:val="FootnoteReference"/>
          </w:rPr>
          <w:footnoteRef/>
        </w:r>
        <w:r>
          <w:t xml:space="preserve"> </w:t>
        </w:r>
      </w:ins>
      <w:ins w:id="154" w:author="Trinidad Faure" w:date="2019-11-17T19:08:00Z">
        <w:r>
          <w:t>Common passwords as obtained from data breaches</w:t>
        </w:r>
      </w:ins>
      <w:ins w:id="155" w:author="Trinidad Faure" w:date="2019-11-17T19:09:00Z">
        <w:r>
          <w:t>.</w:t>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inidad Faure">
    <w15:presenceInfo w15:providerId="Windows Live" w15:userId="ea13693d81192f96"/>
  </w15:person>
  <w15:person w15:author="Exploring Series">
    <w15:presenceInfo w15:providerId="Windows Live" w15:userId="7e73b20ff943580a"/>
  </w15:person>
  <w15:person w15:author="Instructor">
    <w15:presenceInfo w15:providerId="None" w15:userId="Instruc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3C9"/>
    <w:rsid w:val="00030EA4"/>
    <w:rsid w:val="00031C2C"/>
    <w:rsid w:val="000C67FC"/>
    <w:rsid w:val="000F48A0"/>
    <w:rsid w:val="001333D3"/>
    <w:rsid w:val="001405E4"/>
    <w:rsid w:val="001758B4"/>
    <w:rsid w:val="00187E99"/>
    <w:rsid w:val="001C341A"/>
    <w:rsid w:val="00222A2F"/>
    <w:rsid w:val="00254A44"/>
    <w:rsid w:val="002E6FB6"/>
    <w:rsid w:val="002F67A9"/>
    <w:rsid w:val="00317BA3"/>
    <w:rsid w:val="00321935"/>
    <w:rsid w:val="0034010C"/>
    <w:rsid w:val="0036210D"/>
    <w:rsid w:val="003913C9"/>
    <w:rsid w:val="003D08C6"/>
    <w:rsid w:val="00404EBD"/>
    <w:rsid w:val="004218D3"/>
    <w:rsid w:val="00460541"/>
    <w:rsid w:val="00463C7A"/>
    <w:rsid w:val="0046437B"/>
    <w:rsid w:val="0047772B"/>
    <w:rsid w:val="00480BDD"/>
    <w:rsid w:val="0048380C"/>
    <w:rsid w:val="004B32C6"/>
    <w:rsid w:val="00523255"/>
    <w:rsid w:val="00525613"/>
    <w:rsid w:val="005B6E74"/>
    <w:rsid w:val="005D0A3A"/>
    <w:rsid w:val="005D1810"/>
    <w:rsid w:val="00661BC2"/>
    <w:rsid w:val="00671DD4"/>
    <w:rsid w:val="00741A47"/>
    <w:rsid w:val="00772551"/>
    <w:rsid w:val="00797AD8"/>
    <w:rsid w:val="007D14C1"/>
    <w:rsid w:val="008A68AD"/>
    <w:rsid w:val="008D19EB"/>
    <w:rsid w:val="00900329"/>
    <w:rsid w:val="0093376A"/>
    <w:rsid w:val="009B79B2"/>
    <w:rsid w:val="009F6B0C"/>
    <w:rsid w:val="00A5272C"/>
    <w:rsid w:val="00A55804"/>
    <w:rsid w:val="00A6006F"/>
    <w:rsid w:val="00A75AD3"/>
    <w:rsid w:val="00A96FCB"/>
    <w:rsid w:val="00B85570"/>
    <w:rsid w:val="00BD2677"/>
    <w:rsid w:val="00BD4EAB"/>
    <w:rsid w:val="00C61213"/>
    <w:rsid w:val="00C92171"/>
    <w:rsid w:val="00CA537D"/>
    <w:rsid w:val="00CE4D52"/>
    <w:rsid w:val="00D47524"/>
    <w:rsid w:val="00D57D08"/>
    <w:rsid w:val="00E02398"/>
    <w:rsid w:val="00E30857"/>
    <w:rsid w:val="00E64637"/>
    <w:rsid w:val="00E8674B"/>
    <w:rsid w:val="00EC4F75"/>
    <w:rsid w:val="00F047C6"/>
    <w:rsid w:val="00F17E5C"/>
    <w:rsid w:val="00F44FFB"/>
    <w:rsid w:val="00F713E1"/>
    <w:rsid w:val="00FA3778"/>
    <w:rsid w:val="00FD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62F6"/>
  <w15:chartTrackingRefBased/>
  <w15:docId w15:val="{FF1FDF14-A578-4258-B103-F038E2CE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D3"/>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713E1"/>
    <w:pPr>
      <w:keepNext/>
      <w:keepLines/>
      <w:ind w:firstLine="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3E1"/>
    <w:rPr>
      <w:rFonts w:ascii="Times New Roman" w:eastAsiaTheme="majorEastAsia" w:hAnsi="Times New Roman" w:cstheme="majorBidi"/>
      <w:b/>
      <w:sz w:val="24"/>
      <w:szCs w:val="32"/>
    </w:rPr>
  </w:style>
  <w:style w:type="paragraph" w:styleId="Title">
    <w:name w:val="Title"/>
    <w:basedOn w:val="Normal"/>
    <w:next w:val="Normal"/>
    <w:link w:val="TitleChar"/>
    <w:uiPriority w:val="10"/>
    <w:qFormat/>
    <w:rsid w:val="001333D3"/>
    <w:pPr>
      <w:ind w:firstLine="0"/>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1333D3"/>
    <w:rPr>
      <w:rFonts w:ascii="Times New Roman" w:eastAsiaTheme="majorEastAsia" w:hAnsi="Times New Roman" w:cstheme="majorBidi"/>
      <w:b/>
      <w:spacing w:val="-10"/>
      <w:kern w:val="28"/>
      <w:sz w:val="28"/>
      <w:szCs w:val="56"/>
      <w:u w:val="single"/>
    </w:rPr>
  </w:style>
  <w:style w:type="character" w:styleId="CommentReference">
    <w:name w:val="annotation reference"/>
    <w:basedOn w:val="DefaultParagraphFont"/>
    <w:uiPriority w:val="99"/>
    <w:semiHidden/>
    <w:unhideWhenUsed/>
    <w:rsid w:val="00404EBD"/>
    <w:rPr>
      <w:sz w:val="16"/>
      <w:szCs w:val="16"/>
    </w:rPr>
  </w:style>
  <w:style w:type="paragraph" w:styleId="CommentText">
    <w:name w:val="annotation text"/>
    <w:basedOn w:val="Normal"/>
    <w:link w:val="CommentTextChar"/>
    <w:uiPriority w:val="99"/>
    <w:unhideWhenUsed/>
    <w:rsid w:val="00404EBD"/>
    <w:pPr>
      <w:spacing w:line="240" w:lineRule="auto"/>
    </w:pPr>
    <w:rPr>
      <w:sz w:val="20"/>
      <w:szCs w:val="20"/>
    </w:rPr>
  </w:style>
  <w:style w:type="character" w:customStyle="1" w:styleId="CommentTextChar">
    <w:name w:val="Comment Text Char"/>
    <w:basedOn w:val="DefaultParagraphFont"/>
    <w:link w:val="CommentText"/>
    <w:uiPriority w:val="99"/>
    <w:rsid w:val="00404EB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04EBD"/>
    <w:rPr>
      <w:b/>
      <w:bCs/>
    </w:rPr>
  </w:style>
  <w:style w:type="character" w:customStyle="1" w:styleId="CommentSubjectChar">
    <w:name w:val="Comment Subject Char"/>
    <w:basedOn w:val="CommentTextChar"/>
    <w:link w:val="CommentSubject"/>
    <w:uiPriority w:val="99"/>
    <w:semiHidden/>
    <w:rsid w:val="00404EBD"/>
    <w:rPr>
      <w:rFonts w:ascii="Times New Roman" w:hAnsi="Times New Roman"/>
      <w:b/>
      <w:bCs/>
      <w:sz w:val="20"/>
      <w:szCs w:val="20"/>
    </w:rPr>
  </w:style>
  <w:style w:type="paragraph" w:styleId="BalloonText">
    <w:name w:val="Balloon Text"/>
    <w:basedOn w:val="Normal"/>
    <w:link w:val="BalloonTextChar"/>
    <w:uiPriority w:val="99"/>
    <w:semiHidden/>
    <w:unhideWhenUsed/>
    <w:rsid w:val="00404E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EBD"/>
    <w:rPr>
      <w:rFonts w:ascii="Segoe UI" w:hAnsi="Segoe UI" w:cs="Segoe UI"/>
      <w:sz w:val="18"/>
      <w:szCs w:val="18"/>
    </w:rPr>
  </w:style>
  <w:style w:type="paragraph" w:styleId="Revision">
    <w:name w:val="Revision"/>
    <w:hidden/>
    <w:uiPriority w:val="99"/>
    <w:semiHidden/>
    <w:rsid w:val="00E64637"/>
    <w:pPr>
      <w:spacing w:after="0" w:line="240" w:lineRule="auto"/>
    </w:pPr>
    <w:rPr>
      <w:rFonts w:ascii="Times New Roman" w:hAnsi="Times New Roman"/>
      <w:sz w:val="24"/>
    </w:rPr>
  </w:style>
  <w:style w:type="paragraph" w:styleId="Header">
    <w:name w:val="header"/>
    <w:basedOn w:val="Normal"/>
    <w:link w:val="HeaderChar"/>
    <w:uiPriority w:val="99"/>
    <w:unhideWhenUsed/>
    <w:rsid w:val="00E8674B"/>
    <w:pPr>
      <w:tabs>
        <w:tab w:val="center" w:pos="4680"/>
        <w:tab w:val="right" w:pos="9360"/>
      </w:tabs>
      <w:spacing w:line="240" w:lineRule="auto"/>
    </w:pPr>
  </w:style>
  <w:style w:type="character" w:customStyle="1" w:styleId="HeaderChar">
    <w:name w:val="Header Char"/>
    <w:basedOn w:val="DefaultParagraphFont"/>
    <w:link w:val="Header"/>
    <w:uiPriority w:val="99"/>
    <w:rsid w:val="00E8674B"/>
    <w:rPr>
      <w:rFonts w:ascii="Times New Roman" w:hAnsi="Times New Roman"/>
      <w:sz w:val="24"/>
    </w:rPr>
  </w:style>
  <w:style w:type="paragraph" w:styleId="Footer">
    <w:name w:val="footer"/>
    <w:basedOn w:val="Normal"/>
    <w:link w:val="FooterChar"/>
    <w:uiPriority w:val="99"/>
    <w:unhideWhenUsed/>
    <w:rsid w:val="00E8674B"/>
    <w:pPr>
      <w:tabs>
        <w:tab w:val="center" w:pos="4680"/>
        <w:tab w:val="right" w:pos="9360"/>
      </w:tabs>
      <w:spacing w:line="240" w:lineRule="auto"/>
    </w:pPr>
  </w:style>
  <w:style w:type="character" w:customStyle="1" w:styleId="FooterChar">
    <w:name w:val="Footer Char"/>
    <w:basedOn w:val="DefaultParagraphFont"/>
    <w:link w:val="Footer"/>
    <w:uiPriority w:val="99"/>
    <w:rsid w:val="00E8674B"/>
    <w:rPr>
      <w:rFonts w:ascii="Times New Roman" w:hAnsi="Times New Roman"/>
      <w:sz w:val="24"/>
    </w:rPr>
  </w:style>
  <w:style w:type="paragraph" w:styleId="FootnoteText">
    <w:name w:val="footnote text"/>
    <w:basedOn w:val="Normal"/>
    <w:link w:val="FootnoteTextChar"/>
    <w:uiPriority w:val="99"/>
    <w:semiHidden/>
    <w:unhideWhenUsed/>
    <w:rsid w:val="000C67FC"/>
    <w:pPr>
      <w:spacing w:line="240" w:lineRule="auto"/>
    </w:pPr>
    <w:rPr>
      <w:sz w:val="20"/>
      <w:szCs w:val="20"/>
    </w:rPr>
  </w:style>
  <w:style w:type="character" w:customStyle="1" w:styleId="FootnoteTextChar">
    <w:name w:val="Footnote Text Char"/>
    <w:basedOn w:val="DefaultParagraphFont"/>
    <w:link w:val="FootnoteText"/>
    <w:uiPriority w:val="99"/>
    <w:semiHidden/>
    <w:rsid w:val="000C67FC"/>
    <w:rPr>
      <w:rFonts w:ascii="Times New Roman" w:hAnsi="Times New Roman"/>
      <w:sz w:val="20"/>
      <w:szCs w:val="20"/>
    </w:rPr>
  </w:style>
  <w:style w:type="character" w:styleId="FootnoteReference">
    <w:name w:val="footnote reference"/>
    <w:basedOn w:val="DefaultParagraphFont"/>
    <w:uiPriority w:val="99"/>
    <w:semiHidden/>
    <w:unhideWhenUsed/>
    <w:rsid w:val="000C67FC"/>
    <w:rPr>
      <w:vertAlign w:val="superscript"/>
    </w:rPr>
  </w:style>
  <w:style w:type="paragraph" w:styleId="Bibliography">
    <w:name w:val="Bibliography"/>
    <w:basedOn w:val="Normal"/>
    <w:next w:val="Normal"/>
    <w:uiPriority w:val="37"/>
    <w:unhideWhenUsed/>
    <w:rsid w:val="005D0A3A"/>
  </w:style>
  <w:style w:type="paragraph" w:styleId="NoSpacing">
    <w:name w:val="No Spacing"/>
    <w:link w:val="NoSpacingChar"/>
    <w:uiPriority w:val="1"/>
    <w:qFormat/>
    <w:rsid w:val="005D0A3A"/>
    <w:pPr>
      <w:spacing w:after="0" w:line="240" w:lineRule="auto"/>
    </w:pPr>
    <w:rPr>
      <w:rFonts w:eastAsiaTheme="minorEastAsia"/>
    </w:rPr>
  </w:style>
  <w:style w:type="character" w:customStyle="1" w:styleId="NoSpacingChar">
    <w:name w:val="No Spacing Char"/>
    <w:basedOn w:val="DefaultParagraphFont"/>
    <w:link w:val="NoSpacing"/>
    <w:uiPriority w:val="1"/>
    <w:rsid w:val="005D0A3A"/>
    <w:rPr>
      <w:rFonts w:eastAsiaTheme="minorEastAsia"/>
    </w:rPr>
  </w:style>
  <w:style w:type="paragraph" w:styleId="TOCHeading">
    <w:name w:val="TOC Heading"/>
    <w:basedOn w:val="Heading1"/>
    <w:next w:val="Normal"/>
    <w:uiPriority w:val="39"/>
    <w:unhideWhenUsed/>
    <w:qFormat/>
    <w:rsid w:val="00C61213"/>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61213"/>
    <w:pPr>
      <w:spacing w:before="360"/>
    </w:pPr>
    <w:rPr>
      <w:rFonts w:asciiTheme="majorHAnsi" w:hAnsiTheme="majorHAnsi" w:cstheme="majorHAnsi"/>
      <w:b/>
      <w:bCs/>
      <w:caps/>
      <w:szCs w:val="24"/>
    </w:rPr>
  </w:style>
  <w:style w:type="character" w:styleId="Hyperlink">
    <w:name w:val="Hyperlink"/>
    <w:basedOn w:val="DefaultParagraphFont"/>
    <w:uiPriority w:val="99"/>
    <w:unhideWhenUsed/>
    <w:rsid w:val="00C61213"/>
    <w:rPr>
      <w:color w:val="0563C1" w:themeColor="hyperlink"/>
      <w:u w:val="single"/>
    </w:rPr>
  </w:style>
  <w:style w:type="paragraph" w:styleId="Index1">
    <w:name w:val="index 1"/>
    <w:basedOn w:val="Normal"/>
    <w:next w:val="Normal"/>
    <w:autoRedefine/>
    <w:uiPriority w:val="99"/>
    <w:unhideWhenUsed/>
    <w:rsid w:val="00A75AD3"/>
    <w:pPr>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A75AD3"/>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A75AD3"/>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A75AD3"/>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A75AD3"/>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A75AD3"/>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A75AD3"/>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A75AD3"/>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A75AD3"/>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A75AD3"/>
    <w:pPr>
      <w:spacing w:before="240" w:after="120"/>
      <w:jc w:val="center"/>
    </w:pPr>
    <w:rPr>
      <w:rFonts w:asciiTheme="minorHAnsi" w:hAnsiTheme="minorHAnsi" w:cstheme="minorHAnsi"/>
      <w:b/>
      <w:bCs/>
      <w:sz w:val="26"/>
      <w:szCs w:val="26"/>
    </w:rPr>
  </w:style>
  <w:style w:type="paragraph" w:styleId="TOC2">
    <w:name w:val="toc 2"/>
    <w:basedOn w:val="Normal"/>
    <w:next w:val="Normal"/>
    <w:autoRedefine/>
    <w:uiPriority w:val="39"/>
    <w:unhideWhenUsed/>
    <w:rsid w:val="00CA537D"/>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CA537D"/>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CA537D"/>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CA537D"/>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CA537D"/>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CA537D"/>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CA537D"/>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CA537D"/>
    <w:pPr>
      <w:ind w:left="168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01339">
      <w:bodyDiv w:val="1"/>
      <w:marLeft w:val="0"/>
      <w:marRight w:val="0"/>
      <w:marTop w:val="0"/>
      <w:marBottom w:val="0"/>
      <w:divBdr>
        <w:top w:val="none" w:sz="0" w:space="0" w:color="auto"/>
        <w:left w:val="none" w:sz="0" w:space="0" w:color="auto"/>
        <w:bottom w:val="none" w:sz="0" w:space="0" w:color="auto"/>
        <w:right w:val="none" w:sz="0" w:space="0" w:color="auto"/>
      </w:divBdr>
    </w:div>
    <w:div w:id="256528339">
      <w:bodyDiv w:val="1"/>
      <w:marLeft w:val="0"/>
      <w:marRight w:val="0"/>
      <w:marTop w:val="0"/>
      <w:marBottom w:val="0"/>
      <w:divBdr>
        <w:top w:val="none" w:sz="0" w:space="0" w:color="auto"/>
        <w:left w:val="none" w:sz="0" w:space="0" w:color="auto"/>
        <w:bottom w:val="none" w:sz="0" w:space="0" w:color="auto"/>
        <w:right w:val="none" w:sz="0" w:space="0" w:color="auto"/>
      </w:divBdr>
    </w:div>
    <w:div w:id="725683215">
      <w:bodyDiv w:val="1"/>
      <w:marLeft w:val="0"/>
      <w:marRight w:val="0"/>
      <w:marTop w:val="0"/>
      <w:marBottom w:val="0"/>
      <w:divBdr>
        <w:top w:val="none" w:sz="0" w:space="0" w:color="auto"/>
        <w:left w:val="none" w:sz="0" w:space="0" w:color="auto"/>
        <w:bottom w:val="none" w:sz="0" w:space="0" w:color="auto"/>
        <w:right w:val="none" w:sz="0" w:space="0" w:color="auto"/>
      </w:divBdr>
    </w:div>
    <w:div w:id="833373332">
      <w:bodyDiv w:val="1"/>
      <w:marLeft w:val="0"/>
      <w:marRight w:val="0"/>
      <w:marTop w:val="0"/>
      <w:marBottom w:val="0"/>
      <w:divBdr>
        <w:top w:val="none" w:sz="0" w:space="0" w:color="auto"/>
        <w:left w:val="none" w:sz="0" w:space="0" w:color="auto"/>
        <w:bottom w:val="none" w:sz="0" w:space="0" w:color="auto"/>
        <w:right w:val="none" w:sz="0" w:space="0" w:color="auto"/>
      </w:divBdr>
    </w:div>
    <w:div w:id="1140537568">
      <w:bodyDiv w:val="1"/>
      <w:marLeft w:val="0"/>
      <w:marRight w:val="0"/>
      <w:marTop w:val="0"/>
      <w:marBottom w:val="0"/>
      <w:divBdr>
        <w:top w:val="none" w:sz="0" w:space="0" w:color="auto"/>
        <w:left w:val="none" w:sz="0" w:space="0" w:color="auto"/>
        <w:bottom w:val="none" w:sz="0" w:space="0" w:color="auto"/>
        <w:right w:val="none" w:sz="0" w:space="0" w:color="auto"/>
      </w:divBdr>
    </w:div>
    <w:div w:id="1409036732">
      <w:bodyDiv w:val="1"/>
      <w:marLeft w:val="0"/>
      <w:marRight w:val="0"/>
      <w:marTop w:val="0"/>
      <w:marBottom w:val="0"/>
      <w:divBdr>
        <w:top w:val="none" w:sz="0" w:space="0" w:color="auto"/>
        <w:left w:val="none" w:sz="0" w:space="0" w:color="auto"/>
        <w:bottom w:val="none" w:sz="0" w:space="0" w:color="auto"/>
        <w:right w:val="none" w:sz="0" w:space="0" w:color="auto"/>
      </w:divBdr>
    </w:div>
    <w:div w:id="17531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project>
  <id>nEWo5s70Dhg5OjuFOxgZ5sze3zHpFIHG5+qlO0JYiXA=-~j0ngt0aUVuPk5wo6ZbIKaA==</id>
</project>
</file>

<file path=customXml/item3.xml><?xml version="1.0" encoding="utf-8"?>
<b:Sources xmlns:b="http://schemas.openxmlformats.org/officeDocument/2006/bibliography" xmlns="http://schemas.openxmlformats.org/officeDocument/2006/bibliography" SelectedStyle="\APASixthEditionOfficeOnline.xsl" StyleName="APA" Version="6">
  <b:Source>
    <b:Tag>Sto16</b:Tag>
    <b:SourceType>ArticleInAPeriodical</b:SourceType>
    <b:Guid>{01DD046B-EA51-4750-B614-CB7A8624E2D8}</b:Guid>
    <b:Author>
      <b:Author>
        <b:NameList>
          <b:Person>
            <b:Last>Storm</b:Last>
            <b:First>Darlene</b:First>
          </b:Person>
        </b:NameList>
      </b:Author>
    </b:Author>
    <b:Title>Worst, Most Common Passwords for the Last 5 Years</b:Title>
    <b:Year>2016</b:Year>
    <b:Pages>http://www.computerworld.com/article/3024404</b:Pages>
    <b:PeriodicalTitle>ComputerWorld </b:PeriodicalTitle>
    <b:Month>January </b:Month>
    <b:Day>20</b:Day>
    <b:RefOrder>1</b:RefOrder>
  </b:Source>
  <b:Source>
    <b:Tag>Sch14</b:Tag>
    <b:SourceType>InternetSite</b:SourceType>
    <b:Guid>{D7D9579B-FB6D-416C-B3F6-3A60299D214F}</b:Guid>
    <b:Title>Choosing Secure Passwords</b:Title>
    <b:Year>2014</b:Year>
    <b:Month>March </b:Month>
    <b:Day>3</b:Day>
    <b:Author>
      <b:Author>
        <b:NameList>
          <b:Person>
            <b:Last>Schneier</b:Last>
            <b:First>Bruce</b:First>
          </b:Person>
        </b:NameList>
      </b:Author>
    </b:Author>
    <b:InternetSiteTitle>Schneier on Security </b:InternetSiteTitle>
    <b:URL>https://www.schneier.com/blog/archives/2014/03/choosing_secure_1.html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D6A83-C0EE-411D-A839-94242764B6DB}">
  <ds:schemaRefs/>
</ds:datastoreItem>
</file>

<file path=customXml/itemProps3.xml><?xml version="1.0" encoding="utf-8"?>
<ds:datastoreItem xmlns:ds="http://schemas.openxmlformats.org/officeDocument/2006/customXml" ds:itemID="{65AE3186-0A66-4093-BD47-5A1B9E9A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9</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Password Recommendations</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Recommendations</dc:title>
  <dc:subject/>
  <dc:creator>Trinidad Faure</dc:creator>
  <cp:keywords/>
  <dc:description/>
  <cp:lastModifiedBy>Trinidad Faure</cp:lastModifiedBy>
  <cp:revision>3</cp:revision>
  <dcterms:created xsi:type="dcterms:W3CDTF">2019-11-18T01:51:00Z</dcterms:created>
  <dcterms:modified xsi:type="dcterms:W3CDTF">2019-11-18T02:43:00Z</dcterms:modified>
</cp:coreProperties>
</file>