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0EEE" w14:textId="77777777" w:rsidR="00EF73F9" w:rsidRPr="004E6332" w:rsidRDefault="00EF73F9" w:rsidP="004E6332">
      <w:pPr>
        <w:pStyle w:val="NormalWeb"/>
        <w:spacing w:before="0" w:beforeAutospacing="0" w:after="285" w:afterAutospacing="0"/>
        <w:rPr>
          <w:rFonts w:ascii="Calibri" w:hAnsi="Calibri" w:cs="Calibri"/>
          <w:b/>
          <w:color w:val="111516"/>
          <w:sz w:val="44"/>
          <w:szCs w:val="44"/>
        </w:rPr>
      </w:pPr>
      <w:r w:rsidRPr="004E6332">
        <w:rPr>
          <w:rFonts w:ascii="Calibri" w:hAnsi="Calibri" w:cs="Calibri"/>
          <w:b/>
          <w:color w:val="111516"/>
          <w:sz w:val="44"/>
          <w:szCs w:val="44"/>
        </w:rPr>
        <w:t>Radio Advertisers Federation</w:t>
      </w:r>
    </w:p>
    <w:p w14:paraId="110C7763" w14:textId="77777777" w:rsidR="00EF73F9" w:rsidRPr="004E6332" w:rsidRDefault="00EF73F9" w:rsidP="004E6332">
      <w:pPr>
        <w:pStyle w:val="NormalWeb"/>
        <w:spacing w:before="0" w:beforeAutospacing="0" w:after="285" w:afterAutospacing="0"/>
        <w:rPr>
          <w:rFonts w:ascii="Calibri" w:hAnsi="Calibri" w:cs="Calibri"/>
          <w:b/>
          <w:color w:val="111516"/>
          <w:sz w:val="28"/>
          <w:szCs w:val="28"/>
        </w:rPr>
      </w:pPr>
      <w:r w:rsidRPr="004E6332">
        <w:rPr>
          <w:rFonts w:ascii="Calibri" w:hAnsi="Calibri" w:cs="Calibri"/>
          <w:b/>
          <w:color w:val="111516"/>
          <w:sz w:val="28"/>
          <w:szCs w:val="28"/>
        </w:rPr>
        <w:t>Radio Rules!</w:t>
      </w:r>
    </w:p>
    <w:p w14:paraId="264CC9EA" w14:textId="77777777" w:rsidR="00EF73F9" w:rsidRPr="004E6332" w:rsidRDefault="00EF73F9" w:rsidP="004E6332">
      <w:pPr>
        <w:pStyle w:val="NormalWeb"/>
        <w:spacing w:before="0" w:beforeAutospacing="0" w:after="285" w:afterAutospacing="0"/>
        <w:rPr>
          <w:rFonts w:ascii="Calibri" w:hAnsi="Calibri" w:cs="Calibri"/>
          <w:color w:val="111516"/>
          <w:sz w:val="28"/>
          <w:szCs w:val="28"/>
        </w:rPr>
      </w:pPr>
      <w:r w:rsidRPr="004E6332">
        <w:rPr>
          <w:rFonts w:ascii="Calibri" w:hAnsi="Calibri" w:cs="Calibri"/>
          <w:color w:val="111516"/>
          <w:sz w:val="28"/>
          <w:szCs w:val="28"/>
        </w:rPr>
        <w:t>The common assumption in the tech world is that old media platforms are dying a slow death. As smart devices become more and more ubiquitous, the need for more traditional platforms seems to only lessen with each passing year. At least that’s what many would have you believe. The use of radio as a method of reaching potential clients continues to be the route chosen by many successful businesspeople, as this report will surely have you conclude.</w:t>
      </w:r>
    </w:p>
    <w:p w14:paraId="6AEACB48" w14:textId="77777777" w:rsidR="00EF73F9" w:rsidRPr="004E6332" w:rsidRDefault="00EF73F9" w:rsidP="004E6332">
      <w:pPr>
        <w:pStyle w:val="NormalWeb"/>
        <w:spacing w:before="0" w:beforeAutospacing="0" w:after="285" w:afterAutospacing="0"/>
        <w:rPr>
          <w:rFonts w:ascii="Calibri" w:hAnsi="Calibri" w:cs="Calibri"/>
          <w:color w:val="111516"/>
          <w:sz w:val="28"/>
          <w:szCs w:val="28"/>
        </w:rPr>
      </w:pPr>
      <w:r w:rsidRPr="004E6332">
        <w:rPr>
          <w:rFonts w:ascii="Calibri" w:hAnsi="Calibri" w:cs="Calibri"/>
          <w:color w:val="111516"/>
          <w:sz w:val="28"/>
          <w:szCs w:val="28"/>
        </w:rPr>
        <w:t>While there is no denying that the advertising field is a bit more crowded than it was in the past, it would be unwise to discount just how influential those older platforms remain. For example, radio, not smartphones or PCs, reaches more Americans each week than any other media platform, according to a recent Nielsen report charted by Statistical World.</w:t>
      </w:r>
    </w:p>
    <w:p w14:paraId="4C85689D" w14:textId="77777777" w:rsidR="00EF73F9" w:rsidRDefault="00EF73F9" w:rsidP="008A5E17">
      <w:pPr>
        <w:pStyle w:val="NormalWeb"/>
        <w:spacing w:before="0" w:beforeAutospacing="0" w:after="285" w:afterAutospacing="0"/>
        <w:rPr>
          <w:rFonts w:ascii="Calibri" w:hAnsi="Calibri" w:cs="Calibri"/>
          <w:color w:val="111516"/>
          <w:sz w:val="28"/>
          <w:szCs w:val="28"/>
        </w:rPr>
      </w:pPr>
    </w:p>
    <w:p w14:paraId="350B38C3" w14:textId="77777777" w:rsidR="00EF73F9" w:rsidRDefault="00EF73F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A8D4FA2" w14:textId="77777777" w:rsidR="00EF73F9" w:rsidRPr="0060467D" w:rsidRDefault="00EF73F9" w:rsidP="007150D6">
      <w:pPr>
        <w:pStyle w:val="NormalWeb"/>
        <w:spacing w:before="0" w:beforeAutospacing="0" w:after="285" w:afterAutospacing="0"/>
        <w:rPr>
          <w:ins w:id="0" w:author="Trinidad Faure" w:date="2019-11-10T15:41:00Z"/>
          <w:rFonts w:ascii="Calibri" w:hAnsi="Calibri" w:cs="Calibri"/>
          <w:b/>
          <w:color w:val="111516"/>
          <w:sz w:val="28"/>
          <w:szCs w:val="28"/>
        </w:rPr>
      </w:pPr>
      <w:ins w:id="1" w:author="Trinidad Faure" w:date="2019-11-10T15:41:00Z">
        <w:r>
          <w:rPr>
            <w:rFonts w:ascii="Calibri" w:hAnsi="Calibri" w:cs="Calibri"/>
            <w:b/>
            <w:color w:val="111516"/>
            <w:sz w:val="28"/>
            <w:szCs w:val="28"/>
          </w:rPr>
          <w:lastRenderedPageBreak/>
          <w:t>Radio</w:t>
        </w:r>
        <w:r w:rsidRPr="0060467D">
          <w:rPr>
            <w:rFonts w:ascii="Calibri" w:hAnsi="Calibri" w:cs="Calibri"/>
            <w:b/>
            <w:color w:val="111516"/>
            <w:sz w:val="28"/>
            <w:szCs w:val="28"/>
          </w:rPr>
          <w:t xml:space="preserve"> Statistics</w:t>
        </w:r>
      </w:ins>
    </w:p>
    <w:p w14:paraId="6A34B591" w14:textId="77777777" w:rsidR="00EF73F9" w:rsidRPr="004E6332" w:rsidRDefault="00EF73F9" w:rsidP="007150D6">
      <w:pPr>
        <w:pStyle w:val="NormalWeb"/>
        <w:spacing w:before="0" w:beforeAutospacing="0" w:after="285" w:afterAutospacing="0"/>
        <w:rPr>
          <w:ins w:id="2" w:author="Trinidad Faure" w:date="2019-11-10T15:41:00Z"/>
          <w:rFonts w:ascii="Calibri" w:hAnsi="Calibri" w:cs="Calibri"/>
          <w:color w:val="111516"/>
          <w:sz w:val="28"/>
          <w:szCs w:val="28"/>
        </w:rPr>
      </w:pPr>
      <w:ins w:id="3" w:author="Trinidad Faure" w:date="2019-11-10T15:41:00Z">
        <w:r w:rsidRPr="004E6332">
          <w:rPr>
            <w:rFonts w:ascii="Calibri" w:hAnsi="Calibri" w:cs="Calibri"/>
            <w:color w:val="111516"/>
            <w:sz w:val="28"/>
            <w:szCs w:val="28"/>
          </w:rPr>
          <w:t xml:space="preserve">Roughly 289 million adults in the United States listened to some form of radio at least once a week in the fourth quarter of 2021, the report said. That's good for 89% of the US adult population, and the figure is growing. TV had the second-farthest reach at 85%, followed by smartphones at 83%. The PC and tablet were well behind, at 50% and 37%, respectively. </w:t>
        </w:r>
      </w:ins>
    </w:p>
    <w:p w14:paraId="032672F7" w14:textId="77777777" w:rsidR="00EF73F9" w:rsidRPr="004E6332" w:rsidRDefault="00EF73F9" w:rsidP="007150D6">
      <w:pPr>
        <w:pStyle w:val="NormalWeb"/>
        <w:spacing w:before="0" w:beforeAutospacing="0" w:after="285" w:afterAutospacing="0"/>
        <w:rPr>
          <w:ins w:id="4" w:author="Trinidad Faure" w:date="2019-11-10T15:41:00Z"/>
          <w:rFonts w:ascii="Calibri" w:hAnsi="Calibri" w:cs="Calibri"/>
          <w:color w:val="111516"/>
          <w:sz w:val="28"/>
          <w:szCs w:val="28"/>
        </w:rPr>
      </w:pPr>
      <w:ins w:id="5" w:author="Trinidad Faure" w:date="2019-11-10T15:41:00Z">
        <w:r w:rsidRPr="004E6332">
          <w:rPr>
            <w:rFonts w:ascii="Calibri" w:hAnsi="Calibri" w:cs="Calibri"/>
            <w:color w:val="111516"/>
            <w:sz w:val="28"/>
            <w:szCs w:val="28"/>
          </w:rPr>
          <w:t xml:space="preserve">But the enduring usage of the radio seems to suggest that the rise of on-demand streaming doesn’t </w:t>
        </w:r>
        <w:r w:rsidRPr="004E6332">
          <w:rPr>
            <w:rStyle w:val="Emphasis"/>
            <w:rFonts w:ascii="Calibri" w:hAnsi="Calibri" w:cs="Calibri"/>
            <w:color w:val="111516"/>
            <w:sz w:val="28"/>
            <w:szCs w:val="28"/>
          </w:rPr>
          <w:t>have</w:t>
        </w:r>
        <w:r w:rsidRPr="004E6332">
          <w:rPr>
            <w:rFonts w:ascii="Calibri" w:hAnsi="Calibri" w:cs="Calibri"/>
            <w:color w:val="111516"/>
            <w:sz w:val="28"/>
            <w:szCs w:val="28"/>
          </w:rPr>
          <w:t xml:space="preserve"> to mean the death of older audio technologies. Since the bulk of this radio usage is coming from people in cars, it also suggests the amount of time we continue to spend getting to or from our destinations!</w:t>
        </w:r>
      </w:ins>
    </w:p>
    <w:p w14:paraId="751527CC" w14:textId="77777777" w:rsidR="00EF73F9" w:rsidRDefault="00EF73F9" w:rsidP="007150D6">
      <w:pPr>
        <w:rPr>
          <w:ins w:id="6" w:author="Trinidad Faure" w:date="2019-11-10T15:41:00Z"/>
        </w:rPr>
      </w:pPr>
      <w:ins w:id="7" w:author="Trinidad Faure" w:date="2019-11-10T15:41:00Z">
        <w:r w:rsidRPr="004E6332">
          <w:rPr>
            <w:rFonts w:ascii="Calibri" w:hAnsi="Calibri" w:cs="Calibri"/>
            <w:color w:val="111516"/>
            <w:sz w:val="28"/>
            <w:szCs w:val="28"/>
          </w:rPr>
          <w:t>We value our partnership with [</w:t>
        </w:r>
      </w:ins>
      <w:ins w:id="8" w:author="Trinidad Faure" w:date="2019-11-10T16:25:00Z">
        <w:r>
          <w:rPr>
            <w:rFonts w:ascii="Calibri" w:hAnsi="Calibri" w:cs="Calibri"/>
            <w:color w:val="111516"/>
            <w:sz w:val="28"/>
            <w:szCs w:val="28"/>
          </w:rPr>
          <w:t>Insight</w:t>
        </w:r>
      </w:ins>
      <w:ins w:id="9" w:author="Trinidad Faure" w:date="2019-11-10T15:41:00Z">
        <w:r w:rsidRPr="004E6332">
          <w:rPr>
            <w:rFonts w:ascii="Calibri" w:hAnsi="Calibri" w:cs="Calibri"/>
            <w:color w:val="111516"/>
            <w:sz w:val="28"/>
            <w:szCs w:val="28"/>
          </w:rPr>
          <w:t xml:space="preserve">] and invite you to join us in exploring ways that radio can serve your business and expand </w:t>
        </w:r>
        <w:r w:rsidRPr="004E6332">
          <w:rPr>
            <w:rFonts w:ascii="Calibri" w:hAnsi="Calibri" w:cs="Calibri"/>
            <w:b/>
            <w:color w:val="111516"/>
            <w:sz w:val="28"/>
            <w:szCs w:val="28"/>
          </w:rPr>
          <w:t xml:space="preserve">your </w:t>
        </w:r>
        <w:r w:rsidRPr="004E6332">
          <w:rPr>
            <w:rFonts w:ascii="Calibri" w:hAnsi="Calibri" w:cs="Calibri"/>
            <w:color w:val="111516"/>
            <w:sz w:val="28"/>
            <w:szCs w:val="28"/>
          </w:rPr>
          <w:t>reach!</w:t>
        </w:r>
      </w:ins>
    </w:p>
    <w:p w14:paraId="47A4B48C" w14:textId="77777777" w:rsidR="00EF73F9" w:rsidRDefault="00EF73F9">
      <w:pPr>
        <w:rPr>
          <w:rFonts w:ascii="Times New Roman" w:eastAsia="Times New Roman" w:hAnsi="Times New Roman" w:cs="Times New Roman"/>
          <w:sz w:val="28"/>
          <w:szCs w:val="28"/>
        </w:rPr>
      </w:pPr>
    </w:p>
    <w:p w14:paraId="14AF3DF2" w14:textId="77777777" w:rsidR="00EF73F9" w:rsidRDefault="00EF73F9">
      <w:pPr>
        <w:rPr>
          <w:rFonts w:ascii="Times New Roman" w:eastAsia="Times New Roman" w:hAnsi="Times New Roman" w:cs="Times New Roman"/>
          <w:sz w:val="28"/>
          <w:szCs w:val="28"/>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Change w:id="10" w:author="Trinidad Faure" w:date="2019-11-10T15:37:00Z">
          <w:tblPr>
            <w:tblStyle w:val="TableGrid"/>
            <w:tblW w:w="0" w:type="auto"/>
            <w:tblLook w:val="04A0" w:firstRow="1" w:lastRow="0" w:firstColumn="1" w:lastColumn="0" w:noHBand="0" w:noVBand="1"/>
          </w:tblPr>
        </w:tblPrChange>
      </w:tblPr>
      <w:tblGrid>
        <w:gridCol w:w="1212"/>
        <w:gridCol w:w="1213"/>
        <w:gridCol w:w="2378"/>
        <w:gridCol w:w="2138"/>
        <w:gridCol w:w="2138"/>
        <w:tblGridChange w:id="11">
          <w:tblGrid>
            <w:gridCol w:w="10"/>
            <w:gridCol w:w="1202"/>
            <w:gridCol w:w="10"/>
            <w:gridCol w:w="1203"/>
            <w:gridCol w:w="10"/>
            <w:gridCol w:w="2368"/>
            <w:gridCol w:w="10"/>
            <w:gridCol w:w="2128"/>
            <w:gridCol w:w="10"/>
            <w:gridCol w:w="2128"/>
            <w:gridCol w:w="10"/>
          </w:tblGrid>
        </w:tblGridChange>
      </w:tblGrid>
      <w:tr w:rsidR="00EF73F9" w:rsidRPr="009A1B7F" w14:paraId="64122CC3" w14:textId="77777777" w:rsidTr="00A636F9">
        <w:trPr>
          <w:jc w:val="center"/>
          <w:trPrChange w:id="12" w:author="Trinidad Faure" w:date="2019-11-10T15:37:00Z">
            <w:trPr>
              <w:gridAfter w:val="0"/>
            </w:trPr>
          </w:trPrChange>
        </w:trPr>
        <w:tc>
          <w:tcPr>
            <w:tcW w:w="9079" w:type="dxa"/>
            <w:gridSpan w:val="5"/>
            <w:tcPrChange w:id="13" w:author="Trinidad Faure" w:date="2019-11-10T15:37:00Z">
              <w:tcPr>
                <w:tcW w:w="9079" w:type="dxa"/>
                <w:gridSpan w:val="10"/>
              </w:tcPr>
            </w:tcPrChange>
          </w:tcPr>
          <w:p w14:paraId="21E833A6" w14:textId="77777777" w:rsidR="00EF73F9" w:rsidRPr="009A1B7F" w:rsidRDefault="00EF73F9" w:rsidP="003E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1-Weekly Reach of Media</w:t>
            </w:r>
          </w:p>
        </w:tc>
      </w:tr>
      <w:tr w:rsidR="00EF73F9" w:rsidRPr="009A1B7F" w14:paraId="54B92AB7" w14:textId="77777777" w:rsidTr="00A636F9">
        <w:trPr>
          <w:jc w:val="center"/>
          <w:trPrChange w:id="14" w:author="Trinidad Faure" w:date="2019-11-10T15:37:00Z">
            <w:trPr>
              <w:gridAfter w:val="0"/>
            </w:trPr>
          </w:trPrChange>
        </w:trPr>
        <w:tc>
          <w:tcPr>
            <w:tcW w:w="1212" w:type="dxa"/>
            <w:tcPrChange w:id="15" w:author="Trinidad Faure" w:date="2019-11-10T15:37:00Z">
              <w:tcPr>
                <w:tcW w:w="1212" w:type="dxa"/>
                <w:gridSpan w:val="2"/>
              </w:tcPr>
            </w:tcPrChange>
          </w:tcPr>
          <w:p w14:paraId="284C1D4B" w14:textId="77777777" w:rsidR="00EF73F9" w:rsidRPr="009A1B7F" w:rsidRDefault="00EF73F9">
            <w:pPr>
              <w:rPr>
                <w:rFonts w:ascii="Times New Roman" w:eastAsia="Times New Roman" w:hAnsi="Times New Roman" w:cs="Times New Roman"/>
                <w:sz w:val="24"/>
                <w:szCs w:val="24"/>
              </w:rPr>
            </w:pPr>
            <w:r w:rsidRPr="009A1B7F">
              <w:rPr>
                <w:rFonts w:ascii="Times New Roman" w:eastAsia="Times New Roman" w:hAnsi="Times New Roman" w:cs="Times New Roman"/>
                <w:sz w:val="24"/>
                <w:szCs w:val="24"/>
              </w:rPr>
              <w:t>Ratings</w:t>
            </w:r>
          </w:p>
        </w:tc>
        <w:tc>
          <w:tcPr>
            <w:tcW w:w="1213" w:type="dxa"/>
            <w:tcPrChange w:id="16" w:author="Trinidad Faure" w:date="2019-11-10T15:37:00Z">
              <w:tcPr>
                <w:tcW w:w="1213" w:type="dxa"/>
                <w:gridSpan w:val="2"/>
              </w:tcPr>
            </w:tcPrChange>
          </w:tcPr>
          <w:p w14:paraId="0B0C81AB"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2378" w:type="dxa"/>
            <w:tcPrChange w:id="17" w:author="Trinidad Faure" w:date="2019-11-10T15:37:00Z">
              <w:tcPr>
                <w:tcW w:w="2378" w:type="dxa"/>
                <w:gridSpan w:val="2"/>
              </w:tcPr>
            </w:tcPrChange>
          </w:tcPr>
          <w:p w14:paraId="79D7322B" w14:textId="77777777" w:rsidR="00EF73F9" w:rsidRPr="009A1B7F" w:rsidRDefault="00EF73F9">
            <w:pPr>
              <w:rPr>
                <w:rFonts w:ascii="Times New Roman" w:eastAsia="Times New Roman" w:hAnsi="Times New Roman" w:cs="Times New Roman"/>
                <w:sz w:val="24"/>
                <w:szCs w:val="24"/>
              </w:rPr>
            </w:pPr>
            <w:r w:rsidRPr="009A1B7F">
              <w:rPr>
                <w:rFonts w:ascii="Times New Roman" w:eastAsia="Times New Roman" w:hAnsi="Times New Roman" w:cs="Times New Roman"/>
                <w:sz w:val="24"/>
                <w:szCs w:val="24"/>
              </w:rPr>
              <w:t>Media</w:t>
            </w:r>
          </w:p>
        </w:tc>
        <w:tc>
          <w:tcPr>
            <w:tcW w:w="2138" w:type="dxa"/>
            <w:tcPrChange w:id="18" w:author="Trinidad Faure" w:date="2019-11-10T15:37:00Z">
              <w:tcPr>
                <w:tcW w:w="2138" w:type="dxa"/>
                <w:gridSpan w:val="2"/>
              </w:tcPr>
            </w:tcPrChange>
          </w:tcPr>
          <w:p w14:paraId="4FAC8C8A" w14:textId="77777777" w:rsidR="00EF73F9" w:rsidRPr="009A1B7F" w:rsidRDefault="00EF73F9">
            <w:pPr>
              <w:rPr>
                <w:rFonts w:ascii="Times New Roman" w:eastAsia="Times New Roman" w:hAnsi="Times New Roman" w:cs="Times New Roman"/>
                <w:sz w:val="24"/>
                <w:szCs w:val="24"/>
              </w:rPr>
            </w:pPr>
            <w:r w:rsidRPr="009A1B7F">
              <w:rPr>
                <w:rFonts w:ascii="Times New Roman" w:eastAsia="Times New Roman" w:hAnsi="Times New Roman" w:cs="Times New Roman"/>
                <w:sz w:val="24"/>
                <w:szCs w:val="24"/>
              </w:rPr>
              <w:t>Households Reached (in millions)</w:t>
            </w:r>
          </w:p>
        </w:tc>
        <w:tc>
          <w:tcPr>
            <w:tcW w:w="2138" w:type="dxa"/>
            <w:tcPrChange w:id="19" w:author="Trinidad Faure" w:date="2019-11-10T15:37:00Z">
              <w:tcPr>
                <w:tcW w:w="2138" w:type="dxa"/>
                <w:gridSpan w:val="2"/>
              </w:tcPr>
            </w:tcPrChange>
          </w:tcPr>
          <w:p w14:paraId="299859C9"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Total</w:t>
            </w:r>
          </w:p>
        </w:tc>
      </w:tr>
      <w:tr w:rsidR="00EF73F9" w:rsidRPr="009A1B7F" w14:paraId="47765A5D" w14:textId="77777777" w:rsidTr="001A10CC">
        <w:trPr>
          <w:trHeight w:val="368"/>
          <w:jc w:val="center"/>
        </w:trPr>
        <w:tc>
          <w:tcPr>
            <w:tcW w:w="1212" w:type="dxa"/>
          </w:tcPr>
          <w:p w14:paraId="5EA89F3F"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Insight</w:t>
            </w:r>
          </w:p>
        </w:tc>
        <w:tc>
          <w:tcPr>
            <w:tcW w:w="1213" w:type="dxa"/>
          </w:tcPr>
          <w:p w14:paraId="05F21BE4"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78" w:type="dxa"/>
          </w:tcPr>
          <w:p w14:paraId="3424B1CD"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tc>
        <w:tc>
          <w:tcPr>
            <w:tcW w:w="2138" w:type="dxa"/>
          </w:tcPr>
          <w:p w14:paraId="7EC5D33F" w14:textId="77777777" w:rsidR="00EF73F9" w:rsidRDefault="00EF73F9">
            <w:pPr>
              <w:jc w:val="center"/>
              <w:rPr>
                <w:rFonts w:ascii="Times New Roman" w:eastAsia="Times New Roman" w:hAnsi="Times New Roman" w:cs="Times New Roman"/>
                <w:sz w:val="24"/>
                <w:szCs w:val="24"/>
              </w:rPr>
              <w:pPrChange w:id="20" w:author="Trinidad Faure" w:date="2019-11-10T15:09:00Z">
                <w:pPr/>
              </w:pPrChange>
            </w:pPr>
            <w:r>
              <w:rPr>
                <w:rFonts w:ascii="Times New Roman" w:eastAsia="Times New Roman" w:hAnsi="Times New Roman" w:cs="Times New Roman"/>
                <w:sz w:val="24"/>
                <w:szCs w:val="24"/>
              </w:rPr>
              <w:t>94.2</w:t>
            </w:r>
          </w:p>
        </w:tc>
        <w:tc>
          <w:tcPr>
            <w:tcW w:w="2138" w:type="dxa"/>
          </w:tcPr>
          <w:p w14:paraId="0646068F"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=d3/d8*100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11.75</w:t>
            </w:r>
            <w:r>
              <w:rPr>
                <w:rFonts w:ascii="Times New Roman" w:eastAsia="Times New Roman" w:hAnsi="Times New Roman" w:cs="Times New Roman"/>
                <w:sz w:val="24"/>
                <w:szCs w:val="24"/>
              </w:rPr>
              <w:fldChar w:fldCharType="end"/>
            </w:r>
          </w:p>
        </w:tc>
      </w:tr>
      <w:tr w:rsidR="00EF73F9" w:rsidRPr="009A1B7F" w14:paraId="185FF072" w14:textId="77777777" w:rsidTr="001A10CC">
        <w:trPr>
          <w:jc w:val="center"/>
        </w:trPr>
        <w:tc>
          <w:tcPr>
            <w:tcW w:w="1212" w:type="dxa"/>
          </w:tcPr>
          <w:p w14:paraId="22758764"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PPM</w:t>
            </w:r>
          </w:p>
        </w:tc>
        <w:tc>
          <w:tcPr>
            <w:tcW w:w="1213" w:type="dxa"/>
          </w:tcPr>
          <w:p w14:paraId="11D7C67F"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378" w:type="dxa"/>
          </w:tcPr>
          <w:p w14:paraId="1DE6AE56"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Radio</w:t>
            </w:r>
          </w:p>
        </w:tc>
        <w:tc>
          <w:tcPr>
            <w:tcW w:w="2138" w:type="dxa"/>
          </w:tcPr>
          <w:p w14:paraId="35BAD58F" w14:textId="77777777" w:rsidR="00EF73F9" w:rsidRPr="009A1B7F" w:rsidRDefault="00EF73F9">
            <w:pPr>
              <w:jc w:val="center"/>
              <w:rPr>
                <w:rFonts w:ascii="Times New Roman" w:eastAsia="Times New Roman" w:hAnsi="Times New Roman" w:cs="Times New Roman"/>
                <w:sz w:val="24"/>
                <w:szCs w:val="24"/>
              </w:rPr>
              <w:pPrChange w:id="21" w:author="Trinidad Faure" w:date="2019-11-10T15:09:00Z">
                <w:pPr/>
              </w:pPrChange>
            </w:pPr>
            <w:r>
              <w:rPr>
                <w:rFonts w:ascii="Times New Roman" w:eastAsia="Times New Roman" w:hAnsi="Times New Roman" w:cs="Times New Roman"/>
                <w:sz w:val="24"/>
                <w:szCs w:val="24"/>
              </w:rPr>
              <w:t>289.3</w:t>
            </w:r>
          </w:p>
        </w:tc>
        <w:tc>
          <w:tcPr>
            <w:tcW w:w="2138" w:type="dxa"/>
          </w:tcPr>
          <w:p w14:paraId="5B9FB141"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=d4/d8*100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36.1</w:t>
            </w:r>
            <w:r>
              <w:rPr>
                <w:rFonts w:ascii="Times New Roman" w:eastAsia="Times New Roman" w:hAnsi="Times New Roman" w:cs="Times New Roman"/>
                <w:sz w:val="24"/>
                <w:szCs w:val="24"/>
              </w:rPr>
              <w:fldChar w:fldCharType="end"/>
            </w:r>
          </w:p>
        </w:tc>
      </w:tr>
      <w:tr w:rsidR="00EF73F9" w:rsidRPr="009A1B7F" w14:paraId="040AB04A" w14:textId="77777777" w:rsidTr="001A10CC">
        <w:trPr>
          <w:jc w:val="center"/>
        </w:trPr>
        <w:tc>
          <w:tcPr>
            <w:tcW w:w="1212" w:type="dxa"/>
          </w:tcPr>
          <w:p w14:paraId="3397F31F"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Nielsen</w:t>
            </w:r>
          </w:p>
        </w:tc>
        <w:tc>
          <w:tcPr>
            <w:tcW w:w="1213" w:type="dxa"/>
          </w:tcPr>
          <w:p w14:paraId="6756BE75"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2378" w:type="dxa"/>
          </w:tcPr>
          <w:p w14:paraId="05D57250"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w:t>
            </w:r>
          </w:p>
        </w:tc>
        <w:tc>
          <w:tcPr>
            <w:tcW w:w="2138" w:type="dxa"/>
          </w:tcPr>
          <w:p w14:paraId="688F1870" w14:textId="77777777" w:rsidR="00EF73F9" w:rsidRDefault="00EF73F9">
            <w:pPr>
              <w:jc w:val="center"/>
              <w:rPr>
                <w:rFonts w:ascii="Times New Roman" w:eastAsia="Times New Roman" w:hAnsi="Times New Roman" w:cs="Times New Roman"/>
                <w:sz w:val="24"/>
                <w:szCs w:val="24"/>
              </w:rPr>
              <w:pPrChange w:id="22" w:author="Trinidad Faure" w:date="2019-11-10T15:09:00Z">
                <w:pPr/>
              </w:pPrChange>
            </w:pPr>
            <w:r>
              <w:rPr>
                <w:rFonts w:ascii="Times New Roman" w:eastAsia="Times New Roman" w:hAnsi="Times New Roman" w:cs="Times New Roman"/>
                <w:sz w:val="24"/>
                <w:szCs w:val="24"/>
              </w:rPr>
              <w:t>142.3</w:t>
            </w:r>
          </w:p>
        </w:tc>
        <w:tc>
          <w:tcPr>
            <w:tcW w:w="2138" w:type="dxa"/>
          </w:tcPr>
          <w:p w14:paraId="54A9756D"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=d5/d8*100\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17.76</w:t>
            </w:r>
            <w:r>
              <w:rPr>
                <w:rFonts w:ascii="Times New Roman" w:eastAsia="Times New Roman" w:hAnsi="Times New Roman" w:cs="Times New Roman"/>
                <w:sz w:val="24"/>
                <w:szCs w:val="24"/>
              </w:rPr>
              <w:fldChar w:fldCharType="end"/>
            </w:r>
          </w:p>
        </w:tc>
      </w:tr>
      <w:tr w:rsidR="00EF73F9" w:rsidRPr="009A1B7F" w14:paraId="343FC2E0" w14:textId="77777777" w:rsidTr="001A10CC">
        <w:trPr>
          <w:jc w:val="center"/>
        </w:trPr>
        <w:tc>
          <w:tcPr>
            <w:tcW w:w="1212" w:type="dxa"/>
          </w:tcPr>
          <w:p w14:paraId="2919CA9F"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c>
          <w:tcPr>
            <w:tcW w:w="1213" w:type="dxa"/>
          </w:tcPr>
          <w:p w14:paraId="5D7EF107"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78" w:type="dxa"/>
          </w:tcPr>
          <w:p w14:paraId="69F18D61" w14:textId="77777777" w:rsidR="00EF73F9"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tc>
        <w:tc>
          <w:tcPr>
            <w:tcW w:w="2138" w:type="dxa"/>
          </w:tcPr>
          <w:p w14:paraId="72C9BB65" w14:textId="77777777" w:rsidR="00EF73F9" w:rsidRDefault="00EF73F9">
            <w:pPr>
              <w:jc w:val="center"/>
              <w:rPr>
                <w:rFonts w:ascii="Times New Roman" w:eastAsia="Times New Roman" w:hAnsi="Times New Roman" w:cs="Times New Roman"/>
                <w:sz w:val="24"/>
                <w:szCs w:val="24"/>
              </w:rPr>
              <w:pPrChange w:id="23" w:author="Trinidad Faure" w:date="2019-11-10T15:09:00Z">
                <w:pPr/>
              </w:pPrChange>
            </w:pPr>
            <w:r>
              <w:rPr>
                <w:rFonts w:ascii="Times New Roman" w:eastAsia="Times New Roman" w:hAnsi="Times New Roman" w:cs="Times New Roman"/>
                <w:sz w:val="24"/>
                <w:szCs w:val="24"/>
              </w:rPr>
              <w:t>78.1</w:t>
            </w:r>
          </w:p>
        </w:tc>
        <w:tc>
          <w:tcPr>
            <w:tcW w:w="2138" w:type="dxa"/>
          </w:tcPr>
          <w:p w14:paraId="402706E1"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=d6/d8*100\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9.75</w:t>
            </w:r>
            <w:r>
              <w:rPr>
                <w:rFonts w:ascii="Times New Roman" w:eastAsia="Times New Roman" w:hAnsi="Times New Roman" w:cs="Times New Roman"/>
                <w:sz w:val="24"/>
                <w:szCs w:val="24"/>
              </w:rPr>
              <w:fldChar w:fldCharType="end"/>
            </w:r>
          </w:p>
        </w:tc>
      </w:tr>
      <w:tr w:rsidR="00EF73F9" w:rsidRPr="009A1B7F" w14:paraId="312A047F" w14:textId="77777777" w:rsidTr="001A10CC">
        <w:trPr>
          <w:jc w:val="center"/>
        </w:trPr>
        <w:tc>
          <w:tcPr>
            <w:tcW w:w="1212" w:type="dxa"/>
          </w:tcPr>
          <w:p w14:paraId="0D23DCC0"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Hub</w:t>
            </w:r>
          </w:p>
        </w:tc>
        <w:tc>
          <w:tcPr>
            <w:tcW w:w="1213" w:type="dxa"/>
          </w:tcPr>
          <w:p w14:paraId="33D86F44"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2378" w:type="dxa"/>
          </w:tcPr>
          <w:p w14:paraId="1131626A" w14:textId="77777777" w:rsidR="00EF73F9" w:rsidRPr="009A1B7F" w:rsidRDefault="00EF73F9">
            <w:pPr>
              <w:rPr>
                <w:rFonts w:ascii="Times New Roman" w:eastAsia="Times New Roman" w:hAnsi="Times New Roman" w:cs="Times New Roman"/>
                <w:sz w:val="24"/>
                <w:szCs w:val="24"/>
              </w:rPr>
            </w:pPr>
            <w:r>
              <w:rPr>
                <w:rFonts w:ascii="Times New Roman" w:eastAsia="Times New Roman" w:hAnsi="Times New Roman" w:cs="Times New Roman"/>
                <w:sz w:val="24"/>
                <w:szCs w:val="24"/>
              </w:rPr>
              <w:t>TV</w:t>
            </w:r>
          </w:p>
        </w:tc>
        <w:tc>
          <w:tcPr>
            <w:tcW w:w="2138" w:type="dxa"/>
          </w:tcPr>
          <w:p w14:paraId="2E9946C3" w14:textId="77777777" w:rsidR="00EF73F9" w:rsidRPr="009A1B7F" w:rsidRDefault="00EF73F9">
            <w:pPr>
              <w:jc w:val="center"/>
              <w:rPr>
                <w:rFonts w:ascii="Times New Roman" w:eastAsia="Times New Roman" w:hAnsi="Times New Roman" w:cs="Times New Roman"/>
                <w:sz w:val="24"/>
                <w:szCs w:val="24"/>
              </w:rPr>
              <w:pPrChange w:id="24" w:author="Trinidad Faure" w:date="2019-11-10T15:09:00Z">
                <w:pPr/>
              </w:pPrChange>
            </w:pPr>
            <w:r>
              <w:rPr>
                <w:rFonts w:ascii="Times New Roman" w:eastAsia="Times New Roman" w:hAnsi="Times New Roman" w:cs="Times New Roman"/>
                <w:sz w:val="24"/>
                <w:szCs w:val="24"/>
              </w:rPr>
              <w:t>197.5</w:t>
            </w:r>
          </w:p>
        </w:tc>
        <w:tc>
          <w:tcPr>
            <w:tcW w:w="2138" w:type="dxa"/>
          </w:tcPr>
          <w:p w14:paraId="493C80E7"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=d7/d8*100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24.64</w:t>
            </w:r>
            <w:r>
              <w:rPr>
                <w:rFonts w:ascii="Times New Roman" w:eastAsia="Times New Roman" w:hAnsi="Times New Roman" w:cs="Times New Roman"/>
                <w:sz w:val="24"/>
                <w:szCs w:val="24"/>
              </w:rPr>
              <w:fldChar w:fldCharType="end"/>
            </w:r>
          </w:p>
        </w:tc>
      </w:tr>
      <w:tr w:rsidR="00EF73F9" w:rsidRPr="009A1B7F" w14:paraId="1DCB7473" w14:textId="77777777" w:rsidTr="001A10CC">
        <w:trPr>
          <w:jc w:val="center"/>
        </w:trPr>
        <w:tc>
          <w:tcPr>
            <w:tcW w:w="1212" w:type="dxa"/>
          </w:tcPr>
          <w:p w14:paraId="33FB492A" w14:textId="77777777" w:rsidR="00EF73F9" w:rsidRDefault="00EF73F9">
            <w:pPr>
              <w:rPr>
                <w:rFonts w:ascii="Times New Roman" w:eastAsia="Times New Roman" w:hAnsi="Times New Roman" w:cs="Times New Roman"/>
                <w:sz w:val="24"/>
                <w:szCs w:val="24"/>
              </w:rPr>
            </w:pPr>
          </w:p>
        </w:tc>
        <w:tc>
          <w:tcPr>
            <w:tcW w:w="1213" w:type="dxa"/>
          </w:tcPr>
          <w:p w14:paraId="4A329F9B" w14:textId="77777777" w:rsidR="00EF73F9" w:rsidRDefault="00EF73F9">
            <w:pPr>
              <w:rPr>
                <w:rFonts w:ascii="Times New Roman" w:eastAsia="Times New Roman" w:hAnsi="Times New Roman" w:cs="Times New Roman"/>
                <w:sz w:val="24"/>
                <w:szCs w:val="24"/>
              </w:rPr>
            </w:pPr>
          </w:p>
        </w:tc>
        <w:tc>
          <w:tcPr>
            <w:tcW w:w="2378" w:type="dxa"/>
          </w:tcPr>
          <w:p w14:paraId="1321E4DD" w14:textId="77777777" w:rsidR="00EF73F9" w:rsidRPr="004377CF" w:rsidRDefault="00EF73F9" w:rsidP="004E7751">
            <w:pPr>
              <w:jc w:val="right"/>
              <w:rPr>
                <w:rFonts w:ascii="Times New Roman" w:eastAsia="Times New Roman" w:hAnsi="Times New Roman" w:cs="Times New Roman"/>
                <w:b/>
                <w:bCs/>
                <w:sz w:val="24"/>
                <w:szCs w:val="24"/>
              </w:rPr>
              <w:pPrChange w:id="25" w:author="Trinidad Faure" w:date="2019-11-10T17:29:00Z">
                <w:pPr>
                  <w:jc w:val="center"/>
                </w:pPr>
              </w:pPrChange>
            </w:pPr>
            <w:r w:rsidRPr="004377CF">
              <w:rPr>
                <w:rFonts w:ascii="Times New Roman" w:eastAsia="Times New Roman" w:hAnsi="Times New Roman" w:cs="Times New Roman"/>
                <w:b/>
                <w:bCs/>
                <w:sz w:val="24"/>
                <w:szCs w:val="24"/>
              </w:rPr>
              <w:t>Total</w:t>
            </w:r>
          </w:p>
        </w:tc>
        <w:tc>
          <w:tcPr>
            <w:tcW w:w="2138" w:type="dxa"/>
          </w:tcPr>
          <w:p w14:paraId="1655A6D0" w14:textId="77777777" w:rsidR="00EF73F9" w:rsidRDefault="00EF73F9" w:rsidP="001A10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=SUM(ABOVE)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801.4</w:t>
            </w:r>
            <w:r>
              <w:rPr>
                <w:rFonts w:ascii="Times New Roman" w:eastAsia="Times New Roman" w:hAnsi="Times New Roman" w:cs="Times New Roman"/>
                <w:sz w:val="24"/>
                <w:szCs w:val="24"/>
              </w:rPr>
              <w:fldChar w:fldCharType="end"/>
            </w:r>
          </w:p>
        </w:tc>
        <w:tc>
          <w:tcPr>
            <w:tcW w:w="2138" w:type="dxa"/>
          </w:tcPr>
          <w:p w14:paraId="6EED39B3" w14:textId="77777777" w:rsidR="00EF73F9" w:rsidRDefault="00EF73F9">
            <w:pPr>
              <w:jc w:val="center"/>
              <w:rPr>
                <w:rFonts w:ascii="Times New Roman" w:eastAsia="Times New Roman" w:hAnsi="Times New Roman" w:cs="Times New Roman"/>
                <w:sz w:val="24"/>
                <w:szCs w:val="24"/>
              </w:rPr>
              <w:pPrChange w:id="26" w:author="Trinidad Faure" w:date="2019-11-10T15:09:00Z">
                <w:pPr/>
              </w:pPrChange>
            </w:pPr>
          </w:p>
        </w:tc>
      </w:tr>
    </w:tbl>
    <w:p w14:paraId="213F3353" w14:textId="77777777" w:rsidR="00EF73F9" w:rsidRPr="001E1FC2" w:rsidRDefault="00EF73F9" w:rsidP="004E7751">
      <w:pPr>
        <w:pStyle w:val="Caption"/>
        <w:jc w:val="center"/>
        <w:rPr>
          <w:rFonts w:ascii="Times New Roman" w:eastAsia="Times New Roman" w:hAnsi="Times New Roman" w:cs="Times New Roman"/>
          <w:b/>
          <w:bCs/>
          <w:sz w:val="28"/>
          <w:szCs w:val="28"/>
          <w:rPrChange w:id="27" w:author="Trinidad Faure" w:date="2019-11-10T15:56:00Z">
            <w:rPr>
              <w:rFonts w:ascii="Times New Roman" w:eastAsia="Times New Roman" w:hAnsi="Times New Roman" w:cs="Times New Roman"/>
              <w:sz w:val="28"/>
              <w:szCs w:val="28"/>
            </w:rPr>
          </w:rPrChange>
        </w:rPr>
        <w:pPrChange w:id="28" w:author="Trinidad Faure" w:date="2019-11-10T17:27:00Z">
          <w:pPr/>
        </w:pPrChange>
      </w:pPr>
      <w:ins w:id="29" w:author="Trinidad Faure" w:date="2019-11-10T15:54:00Z">
        <w:r w:rsidRPr="001E1FC2">
          <w:rPr>
            <w:b/>
            <w:bCs/>
            <w:rPrChange w:id="30" w:author="Trinidad Faure" w:date="2019-11-10T15:56:00Z">
              <w:rPr>
                <w:i/>
                <w:iCs/>
              </w:rPr>
            </w:rPrChange>
          </w:rPr>
          <w:t xml:space="preserve">Table </w:t>
        </w:r>
      </w:ins>
      <w:proofErr w:type="gramStart"/>
      <w:ins w:id="31" w:author="Trinidad Faure" w:date="2019-11-10T16:35:00Z">
        <w:r>
          <w:rPr>
            <w:b/>
            <w:bCs/>
            <w:noProof/>
          </w:rPr>
          <w:t>1</w:t>
        </w:r>
      </w:ins>
      <w:ins w:id="32" w:author="Trinidad Faure" w:date="2019-11-10T15:54:00Z">
        <w:r w:rsidRPr="001E1FC2">
          <w:rPr>
            <w:b/>
            <w:bCs/>
            <w:rPrChange w:id="33" w:author="Trinidad Faure" w:date="2019-11-10T15:56:00Z">
              <w:rPr>
                <w:i/>
                <w:iCs/>
              </w:rPr>
            </w:rPrChange>
          </w:rPr>
          <w:t xml:space="preserve"> :</w:t>
        </w:r>
        <w:proofErr w:type="gramEnd"/>
        <w:r w:rsidRPr="001E1FC2">
          <w:rPr>
            <w:b/>
            <w:bCs/>
            <w:rPrChange w:id="34" w:author="Trinidad Faure" w:date="2019-11-10T15:56:00Z">
              <w:rPr>
                <w:i/>
                <w:iCs/>
              </w:rPr>
            </w:rPrChange>
          </w:rPr>
          <w:t xml:space="preserve"> Household Reach of Media Sources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5" w:author="Trinidad Faure" w:date="2019-11-10T15:49:00Z">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4620"/>
        <w:gridCol w:w="4275"/>
        <w:tblGridChange w:id="36">
          <w:tblGrid>
            <w:gridCol w:w="4410"/>
            <w:gridCol w:w="4275"/>
          </w:tblGrid>
        </w:tblGridChange>
      </w:tblGrid>
      <w:tr w:rsidR="00EF73F9" w:rsidRPr="00B84774" w14:paraId="01C9B11E" w14:textId="77777777" w:rsidTr="001A18F0">
        <w:trPr>
          <w:trHeight w:val="458"/>
          <w:tblHeader/>
          <w:jc w:val="center"/>
          <w:trPrChange w:id="37" w:author="Trinidad Faure" w:date="2019-11-10T15:49:00Z">
            <w:trPr>
              <w:trHeight w:val="458"/>
            </w:trPr>
          </w:trPrChange>
        </w:trPr>
        <w:tc>
          <w:tcPr>
            <w:tcW w:w="8895" w:type="dxa"/>
            <w:gridSpan w:val="2"/>
            <w:tcBorders>
              <w:top w:val="double" w:sz="4" w:space="0" w:color="auto"/>
              <w:left w:val="double" w:sz="4" w:space="0" w:color="auto"/>
              <w:bottom w:val="double" w:sz="4" w:space="0" w:color="auto"/>
              <w:right w:val="double" w:sz="4" w:space="0" w:color="auto"/>
            </w:tcBorders>
            <w:tcPrChange w:id="38" w:author="Trinidad Faure" w:date="2019-11-10T15:49:00Z">
              <w:tcPr>
                <w:tcW w:w="8685" w:type="dxa"/>
                <w:gridSpan w:val="2"/>
              </w:tcPr>
            </w:tcPrChange>
          </w:tcPr>
          <w:p w14:paraId="10A0BEF0" w14:textId="77777777" w:rsidR="00EF73F9" w:rsidRPr="00467135" w:rsidRDefault="00EF73F9" w:rsidP="00622728">
            <w:pPr>
              <w:ind w:left="-30"/>
              <w:rPr>
                <w:rFonts w:ascii="Times New Roman" w:eastAsia="Times New Roman" w:hAnsi="Times New Roman" w:cs="Times New Roman"/>
                <w:b/>
                <w:bCs/>
                <w:sz w:val="24"/>
                <w:szCs w:val="24"/>
              </w:rPr>
            </w:pPr>
            <w:r w:rsidRPr="00467135">
              <w:rPr>
                <w:rFonts w:ascii="Times New Roman" w:eastAsia="Times New Roman" w:hAnsi="Times New Roman" w:cs="Times New Roman"/>
                <w:b/>
                <w:bCs/>
                <w:sz w:val="24"/>
                <w:szCs w:val="24"/>
              </w:rPr>
              <w:t>Table 2-Weekly Hours (Average Watch or Listen Time)</w:t>
            </w:r>
          </w:p>
        </w:tc>
      </w:tr>
      <w:tr w:rsidR="00EF73F9" w:rsidRPr="00B84774" w14:paraId="190A7725" w14:textId="77777777" w:rsidTr="00790389">
        <w:trPr>
          <w:trHeight w:val="458"/>
          <w:jc w:val="center"/>
          <w:trPrChange w:id="39" w:author="Trinidad Faure" w:date="2019-11-10T15:43:00Z">
            <w:trPr>
              <w:trHeight w:val="458"/>
            </w:trPr>
          </w:trPrChange>
        </w:trPr>
        <w:tc>
          <w:tcPr>
            <w:tcW w:w="4620" w:type="dxa"/>
            <w:tcBorders>
              <w:top w:val="double" w:sz="4" w:space="0" w:color="auto"/>
              <w:left w:val="double" w:sz="4" w:space="0" w:color="auto"/>
              <w:bottom w:val="double" w:sz="4" w:space="0" w:color="auto"/>
              <w:right w:val="double" w:sz="4" w:space="0" w:color="auto"/>
            </w:tcBorders>
            <w:tcPrChange w:id="40" w:author="Trinidad Faure" w:date="2019-11-10T15:43:00Z">
              <w:tcPr>
                <w:tcW w:w="4410" w:type="dxa"/>
              </w:tcPr>
            </w:tcPrChange>
          </w:tcPr>
          <w:p w14:paraId="319C7AA8" w14:textId="77777777" w:rsidR="00EF73F9" w:rsidRPr="007C1B1D" w:rsidRDefault="00EF73F9" w:rsidP="00622728">
            <w:pPr>
              <w:ind w:left="-30"/>
              <w:rPr>
                <w:rFonts w:ascii="Times New Roman" w:eastAsia="Times New Roman" w:hAnsi="Times New Roman" w:cs="Times New Roman"/>
                <w:b/>
                <w:bCs/>
                <w:sz w:val="24"/>
                <w:szCs w:val="24"/>
              </w:rPr>
            </w:pPr>
            <w:r w:rsidRPr="007C1B1D">
              <w:rPr>
                <w:rFonts w:ascii="Times New Roman" w:eastAsia="Times New Roman" w:hAnsi="Times New Roman" w:cs="Times New Roman"/>
                <w:b/>
                <w:bCs/>
                <w:sz w:val="24"/>
                <w:szCs w:val="24"/>
              </w:rPr>
              <w:t>Source</w:t>
            </w:r>
          </w:p>
        </w:tc>
        <w:tc>
          <w:tcPr>
            <w:tcW w:w="4275" w:type="dxa"/>
            <w:tcBorders>
              <w:top w:val="double" w:sz="4" w:space="0" w:color="auto"/>
              <w:left w:val="double" w:sz="4" w:space="0" w:color="auto"/>
              <w:bottom w:val="double" w:sz="4" w:space="0" w:color="auto"/>
              <w:right w:val="double" w:sz="4" w:space="0" w:color="auto"/>
            </w:tcBorders>
            <w:tcPrChange w:id="41" w:author="Trinidad Faure" w:date="2019-11-10T15:43:00Z">
              <w:tcPr>
                <w:tcW w:w="4275" w:type="dxa"/>
              </w:tcPr>
            </w:tcPrChange>
          </w:tcPr>
          <w:p w14:paraId="5B1A3FB2" w14:textId="77777777" w:rsidR="00EF73F9" w:rsidRPr="007C1B1D" w:rsidRDefault="00EF73F9" w:rsidP="00622728">
            <w:pPr>
              <w:ind w:left="-30"/>
              <w:rPr>
                <w:rFonts w:ascii="Times New Roman" w:eastAsia="Times New Roman" w:hAnsi="Times New Roman" w:cs="Times New Roman"/>
                <w:b/>
                <w:bCs/>
                <w:sz w:val="24"/>
                <w:szCs w:val="24"/>
              </w:rPr>
            </w:pPr>
            <w:r w:rsidRPr="007C1B1D">
              <w:rPr>
                <w:rFonts w:ascii="Times New Roman" w:eastAsia="Times New Roman" w:hAnsi="Times New Roman" w:cs="Times New Roman"/>
                <w:b/>
                <w:bCs/>
                <w:sz w:val="24"/>
                <w:szCs w:val="24"/>
              </w:rPr>
              <w:t>Hours</w:t>
            </w:r>
          </w:p>
        </w:tc>
      </w:tr>
      <w:tr w:rsidR="00EF73F9" w:rsidRPr="00B84774" w14:paraId="4F621806" w14:textId="77777777" w:rsidTr="00790389">
        <w:trPr>
          <w:trHeight w:val="458"/>
          <w:jc w:val="center"/>
          <w:trPrChange w:id="42" w:author="Trinidad Faure" w:date="2019-11-10T15:43:00Z">
            <w:trPr>
              <w:trHeight w:val="458"/>
            </w:trPr>
          </w:trPrChange>
        </w:trPr>
        <w:tc>
          <w:tcPr>
            <w:tcW w:w="4620" w:type="dxa"/>
            <w:tcBorders>
              <w:top w:val="double" w:sz="4" w:space="0" w:color="auto"/>
              <w:left w:val="double" w:sz="4" w:space="0" w:color="auto"/>
              <w:bottom w:val="double" w:sz="4" w:space="0" w:color="auto"/>
              <w:right w:val="double" w:sz="4" w:space="0" w:color="auto"/>
            </w:tcBorders>
            <w:tcPrChange w:id="43" w:author="Trinidad Faure" w:date="2019-11-10T15:43:00Z">
              <w:tcPr>
                <w:tcW w:w="4410" w:type="dxa"/>
              </w:tcPr>
            </w:tcPrChange>
          </w:tcPr>
          <w:p w14:paraId="418973FF"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Radio</w:t>
            </w:r>
          </w:p>
        </w:tc>
        <w:tc>
          <w:tcPr>
            <w:tcW w:w="4275" w:type="dxa"/>
            <w:tcBorders>
              <w:top w:val="double" w:sz="4" w:space="0" w:color="auto"/>
              <w:left w:val="double" w:sz="4" w:space="0" w:color="auto"/>
              <w:bottom w:val="double" w:sz="4" w:space="0" w:color="auto"/>
              <w:right w:val="double" w:sz="4" w:space="0" w:color="auto"/>
            </w:tcBorders>
            <w:tcPrChange w:id="44" w:author="Trinidad Faure" w:date="2019-11-10T15:43:00Z">
              <w:tcPr>
                <w:tcW w:w="4275" w:type="dxa"/>
              </w:tcPr>
            </w:tcPrChange>
          </w:tcPr>
          <w:p w14:paraId="5133E842"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25.7</w:t>
            </w:r>
          </w:p>
        </w:tc>
      </w:tr>
      <w:tr w:rsidR="00EF73F9" w:rsidRPr="00B84774" w14:paraId="3055C1F5" w14:textId="77777777" w:rsidTr="00790389">
        <w:trPr>
          <w:trHeight w:val="458"/>
          <w:jc w:val="center"/>
          <w:trPrChange w:id="45" w:author="Trinidad Faure" w:date="2019-11-10T15:43:00Z">
            <w:trPr>
              <w:trHeight w:val="458"/>
            </w:trPr>
          </w:trPrChange>
        </w:trPr>
        <w:tc>
          <w:tcPr>
            <w:tcW w:w="4620" w:type="dxa"/>
            <w:tcBorders>
              <w:top w:val="double" w:sz="4" w:space="0" w:color="auto"/>
              <w:left w:val="double" w:sz="4" w:space="0" w:color="auto"/>
              <w:bottom w:val="double" w:sz="4" w:space="0" w:color="auto"/>
              <w:right w:val="double" w:sz="4" w:space="0" w:color="auto"/>
            </w:tcBorders>
            <w:tcPrChange w:id="46" w:author="Trinidad Faure" w:date="2019-11-10T15:43:00Z">
              <w:tcPr>
                <w:tcW w:w="4410" w:type="dxa"/>
              </w:tcPr>
            </w:tcPrChange>
          </w:tcPr>
          <w:p w14:paraId="0140752D"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TV</w:t>
            </w:r>
          </w:p>
        </w:tc>
        <w:tc>
          <w:tcPr>
            <w:tcW w:w="4275" w:type="dxa"/>
            <w:tcBorders>
              <w:top w:val="double" w:sz="4" w:space="0" w:color="auto"/>
              <w:left w:val="double" w:sz="4" w:space="0" w:color="auto"/>
              <w:bottom w:val="double" w:sz="4" w:space="0" w:color="auto"/>
              <w:right w:val="double" w:sz="4" w:space="0" w:color="auto"/>
            </w:tcBorders>
            <w:tcPrChange w:id="47" w:author="Trinidad Faure" w:date="2019-11-10T15:43:00Z">
              <w:tcPr>
                <w:tcW w:w="4275" w:type="dxa"/>
              </w:tcPr>
            </w:tcPrChange>
          </w:tcPr>
          <w:p w14:paraId="20DBEE68"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21.5</w:t>
            </w:r>
          </w:p>
        </w:tc>
      </w:tr>
      <w:tr w:rsidR="00EF73F9" w:rsidRPr="00B84774" w14:paraId="169F4D72" w14:textId="77777777" w:rsidTr="00790389">
        <w:trPr>
          <w:trHeight w:val="458"/>
          <w:jc w:val="center"/>
          <w:trPrChange w:id="48" w:author="Trinidad Faure" w:date="2019-11-10T15:43:00Z">
            <w:trPr>
              <w:trHeight w:val="458"/>
            </w:trPr>
          </w:trPrChange>
        </w:trPr>
        <w:tc>
          <w:tcPr>
            <w:tcW w:w="4620" w:type="dxa"/>
            <w:tcBorders>
              <w:top w:val="double" w:sz="4" w:space="0" w:color="auto"/>
              <w:left w:val="double" w:sz="4" w:space="0" w:color="auto"/>
              <w:bottom w:val="double" w:sz="4" w:space="0" w:color="auto"/>
              <w:right w:val="double" w:sz="4" w:space="0" w:color="auto"/>
            </w:tcBorders>
            <w:tcPrChange w:id="49" w:author="Trinidad Faure" w:date="2019-11-10T15:43:00Z">
              <w:tcPr>
                <w:tcW w:w="4410" w:type="dxa"/>
              </w:tcPr>
            </w:tcPrChange>
          </w:tcPr>
          <w:p w14:paraId="64FE9F7E"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Smartphone</w:t>
            </w:r>
          </w:p>
        </w:tc>
        <w:tc>
          <w:tcPr>
            <w:tcW w:w="4275" w:type="dxa"/>
            <w:tcBorders>
              <w:top w:val="double" w:sz="4" w:space="0" w:color="auto"/>
              <w:left w:val="double" w:sz="4" w:space="0" w:color="auto"/>
              <w:bottom w:val="double" w:sz="4" w:space="0" w:color="auto"/>
              <w:right w:val="double" w:sz="4" w:space="0" w:color="auto"/>
            </w:tcBorders>
            <w:tcPrChange w:id="50" w:author="Trinidad Faure" w:date="2019-11-10T15:43:00Z">
              <w:tcPr>
                <w:tcW w:w="4275" w:type="dxa"/>
              </w:tcPr>
            </w:tcPrChange>
          </w:tcPr>
          <w:p w14:paraId="173991E9"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18.3</w:t>
            </w:r>
          </w:p>
        </w:tc>
      </w:tr>
      <w:tr w:rsidR="00EF73F9" w:rsidRPr="00B84774" w14:paraId="7EC4A17D" w14:textId="77777777" w:rsidTr="00790389">
        <w:trPr>
          <w:trHeight w:val="458"/>
          <w:jc w:val="center"/>
          <w:trPrChange w:id="51" w:author="Trinidad Faure" w:date="2019-11-10T15:43:00Z">
            <w:trPr>
              <w:trHeight w:val="458"/>
            </w:trPr>
          </w:trPrChange>
        </w:trPr>
        <w:tc>
          <w:tcPr>
            <w:tcW w:w="4620" w:type="dxa"/>
            <w:tcBorders>
              <w:top w:val="double" w:sz="4" w:space="0" w:color="auto"/>
              <w:left w:val="double" w:sz="4" w:space="0" w:color="auto"/>
              <w:bottom w:val="double" w:sz="4" w:space="0" w:color="auto"/>
              <w:right w:val="double" w:sz="4" w:space="0" w:color="auto"/>
            </w:tcBorders>
            <w:tcPrChange w:id="52" w:author="Trinidad Faure" w:date="2019-11-10T15:43:00Z">
              <w:tcPr>
                <w:tcW w:w="4410" w:type="dxa"/>
              </w:tcPr>
            </w:tcPrChange>
          </w:tcPr>
          <w:p w14:paraId="786AD1EC"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PC</w:t>
            </w:r>
          </w:p>
        </w:tc>
        <w:tc>
          <w:tcPr>
            <w:tcW w:w="4275" w:type="dxa"/>
            <w:tcBorders>
              <w:top w:val="double" w:sz="4" w:space="0" w:color="auto"/>
              <w:left w:val="double" w:sz="4" w:space="0" w:color="auto"/>
              <w:bottom w:val="double" w:sz="4" w:space="0" w:color="auto"/>
              <w:right w:val="double" w:sz="4" w:space="0" w:color="auto"/>
            </w:tcBorders>
            <w:tcPrChange w:id="53" w:author="Trinidad Faure" w:date="2019-11-10T15:43:00Z">
              <w:tcPr>
                <w:tcW w:w="4275" w:type="dxa"/>
              </w:tcPr>
            </w:tcPrChange>
          </w:tcPr>
          <w:p w14:paraId="35043DD3"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10.7</w:t>
            </w:r>
          </w:p>
        </w:tc>
      </w:tr>
      <w:tr w:rsidR="00EF73F9" w:rsidRPr="00B84774" w14:paraId="710E92CD" w14:textId="77777777" w:rsidTr="00790389">
        <w:trPr>
          <w:trHeight w:val="458"/>
          <w:jc w:val="center"/>
          <w:trPrChange w:id="54" w:author="Trinidad Faure" w:date="2019-11-10T15:43:00Z">
            <w:trPr>
              <w:trHeight w:val="458"/>
            </w:trPr>
          </w:trPrChange>
        </w:trPr>
        <w:tc>
          <w:tcPr>
            <w:tcW w:w="4620" w:type="dxa"/>
            <w:tcBorders>
              <w:top w:val="double" w:sz="4" w:space="0" w:color="auto"/>
            </w:tcBorders>
            <w:tcPrChange w:id="55" w:author="Trinidad Faure" w:date="2019-11-10T15:43:00Z">
              <w:tcPr>
                <w:tcW w:w="4410" w:type="dxa"/>
              </w:tcPr>
            </w:tcPrChange>
          </w:tcPr>
          <w:p w14:paraId="58743072"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lastRenderedPageBreak/>
              <w:t>Tablet</w:t>
            </w:r>
          </w:p>
        </w:tc>
        <w:tc>
          <w:tcPr>
            <w:tcW w:w="4275" w:type="dxa"/>
            <w:tcBorders>
              <w:top w:val="double" w:sz="4" w:space="0" w:color="auto"/>
            </w:tcBorders>
            <w:tcPrChange w:id="56" w:author="Trinidad Faure" w:date="2019-11-10T15:43:00Z">
              <w:tcPr>
                <w:tcW w:w="4275" w:type="dxa"/>
              </w:tcPr>
            </w:tcPrChange>
          </w:tcPr>
          <w:p w14:paraId="7C735EF3" w14:textId="77777777" w:rsidR="00EF73F9" w:rsidRPr="00B84774" w:rsidRDefault="00EF73F9" w:rsidP="00622728">
            <w:pPr>
              <w:ind w:left="-30"/>
              <w:rPr>
                <w:rFonts w:ascii="Times New Roman" w:eastAsia="Times New Roman" w:hAnsi="Times New Roman" w:cs="Times New Roman"/>
                <w:sz w:val="24"/>
                <w:szCs w:val="24"/>
              </w:rPr>
            </w:pPr>
            <w:r w:rsidRPr="00B84774">
              <w:rPr>
                <w:rFonts w:ascii="Times New Roman" w:eastAsia="Times New Roman" w:hAnsi="Times New Roman" w:cs="Times New Roman"/>
                <w:sz w:val="24"/>
                <w:szCs w:val="24"/>
              </w:rPr>
              <w:t>7.7</w:t>
            </w:r>
          </w:p>
        </w:tc>
      </w:tr>
    </w:tbl>
    <w:p w14:paraId="5722AC7F" w14:textId="77777777" w:rsidR="00EF73F9" w:rsidRDefault="00EF73F9" w:rsidP="004E7751">
      <w:pPr>
        <w:pStyle w:val="Caption"/>
        <w:jc w:val="center"/>
        <w:rPr>
          <w:ins w:id="57" w:author="Trinidad Faure" w:date="2019-11-10T15:57:00Z"/>
          <w:b/>
          <w:bCs/>
        </w:rPr>
        <w:pPrChange w:id="58" w:author="Trinidad Faure" w:date="2019-11-10T17:27:00Z">
          <w:pPr>
            <w:pStyle w:val="Caption"/>
          </w:pPr>
        </w:pPrChange>
      </w:pPr>
      <w:ins w:id="59" w:author="Trinidad Faure" w:date="2019-11-10T15:56:00Z">
        <w:r w:rsidRPr="001E1FC2">
          <w:rPr>
            <w:b/>
            <w:bCs/>
            <w:rPrChange w:id="60" w:author="Trinidad Faure" w:date="2019-11-10T15:56:00Z">
              <w:rPr/>
            </w:rPrChange>
          </w:rPr>
          <w:t xml:space="preserve">Table </w:t>
        </w:r>
      </w:ins>
      <w:ins w:id="61" w:author="Trinidad Faure" w:date="2019-11-10T16:35:00Z">
        <w:r>
          <w:rPr>
            <w:b/>
            <w:bCs/>
            <w:noProof/>
          </w:rPr>
          <w:t>2</w:t>
        </w:r>
      </w:ins>
      <w:ins w:id="62" w:author="Trinidad Faure" w:date="2019-11-10T15:56:00Z">
        <w:r w:rsidRPr="001E1FC2">
          <w:rPr>
            <w:b/>
            <w:bCs/>
            <w:rPrChange w:id="63" w:author="Trinidad Faure" w:date="2019-11-10T15:56:00Z">
              <w:rPr/>
            </w:rPrChange>
          </w:rPr>
          <w:t>: Average Weekly Hours</w:t>
        </w:r>
      </w:ins>
    </w:p>
    <w:tbl>
      <w:tblPr>
        <w:tblStyle w:val="GridTable4"/>
        <w:tblW w:w="0" w:type="auto"/>
        <w:tblLook w:val="04A0" w:firstRow="1" w:lastRow="0" w:firstColumn="1" w:lastColumn="0" w:noHBand="0" w:noVBand="1"/>
        <w:tblPrChange w:id="64" w:author="Trinidad Faure" w:date="2019-11-10T16:02:00Z">
          <w:tblPr>
            <w:tblStyle w:val="TableGrid"/>
            <w:tblW w:w="0" w:type="auto"/>
            <w:tblLook w:val="04A0" w:firstRow="1" w:lastRow="0" w:firstColumn="1" w:lastColumn="0" w:noHBand="0" w:noVBand="1"/>
          </w:tblPr>
        </w:tblPrChange>
      </w:tblPr>
      <w:tblGrid>
        <w:gridCol w:w="1134"/>
        <w:gridCol w:w="4182"/>
        <w:tblGridChange w:id="65">
          <w:tblGrid>
            <w:gridCol w:w="5168"/>
            <w:gridCol w:w="4182"/>
          </w:tblGrid>
        </w:tblGridChange>
      </w:tblGrid>
      <w:tr w:rsidR="00EF73F9" w:rsidRPr="0081159F" w14:paraId="6092DED9" w14:textId="77777777" w:rsidTr="001E1FC2">
        <w:trPr>
          <w:cnfStyle w:val="100000000000" w:firstRow="1" w:lastRow="0" w:firstColumn="0" w:lastColumn="0" w:oddVBand="0" w:evenVBand="0" w:oddHBand="0" w:evenHBand="0" w:firstRowFirstColumn="0" w:firstRowLastColumn="0" w:lastRowFirstColumn="0" w:lastRowLastColumn="0"/>
          <w:ins w:id="66" w:author="Trinidad Faure" w:date="2019-11-10T16:00:00Z"/>
        </w:trPr>
        <w:tc>
          <w:tcPr>
            <w:cnfStyle w:val="001000000000" w:firstRow="0" w:lastRow="0" w:firstColumn="1" w:lastColumn="0" w:oddVBand="0" w:evenVBand="0" w:oddHBand="0" w:evenHBand="0" w:firstRowFirstColumn="0" w:firstRowLastColumn="0" w:lastRowFirstColumn="0" w:lastRowLastColumn="0"/>
            <w:tcW w:w="0" w:type="dxa"/>
            <w:tcPrChange w:id="67" w:author="Trinidad Faure" w:date="2019-11-10T16:02:00Z">
              <w:tcPr>
                <w:tcW w:w="5647" w:type="dxa"/>
              </w:tcPr>
            </w:tcPrChange>
          </w:tcPr>
          <w:p w14:paraId="68405EDF" w14:textId="77777777" w:rsidR="00EF73F9" w:rsidRPr="0081159F" w:rsidRDefault="00EF73F9" w:rsidP="007150D6">
            <w:pPr>
              <w:pStyle w:val="NormalWeb"/>
              <w:spacing w:before="0" w:beforeAutospacing="0" w:after="285" w:afterAutospacing="0"/>
              <w:cnfStyle w:val="101000000000" w:firstRow="1" w:lastRow="0" w:firstColumn="1" w:lastColumn="0" w:oddVBand="0" w:evenVBand="0" w:oddHBand="0" w:evenHBand="0" w:firstRowFirstColumn="0" w:firstRowLastColumn="0" w:lastRowFirstColumn="0" w:lastRowLastColumn="0"/>
              <w:rPr>
                <w:ins w:id="68" w:author="Trinidad Faure" w:date="2019-11-10T16:00:00Z"/>
                <w:sz w:val="28"/>
                <w:szCs w:val="28"/>
              </w:rPr>
            </w:pPr>
            <w:ins w:id="69" w:author="Trinidad Faure" w:date="2019-11-10T16:00:00Z">
              <w:r w:rsidRPr="0081159F">
                <w:rPr>
                  <w:sz w:val="28"/>
                  <w:szCs w:val="28"/>
                </w:rPr>
                <w:t>Ratings Source</w:t>
              </w:r>
            </w:ins>
          </w:p>
        </w:tc>
        <w:tc>
          <w:tcPr>
            <w:tcW w:w="0" w:type="dxa"/>
            <w:tcPrChange w:id="70" w:author="Trinidad Faure" w:date="2019-11-10T16:02:00Z">
              <w:tcPr>
                <w:tcW w:w="3703" w:type="dxa"/>
              </w:tcPr>
            </w:tcPrChange>
          </w:tcPr>
          <w:p w14:paraId="08848FF2" w14:textId="77777777" w:rsidR="00EF73F9" w:rsidRPr="0081159F" w:rsidRDefault="00EF73F9" w:rsidP="007150D6">
            <w:pPr>
              <w:pStyle w:val="NormalWeb"/>
              <w:spacing w:before="0" w:beforeAutospacing="0" w:after="285" w:afterAutospacing="0"/>
              <w:cnfStyle w:val="100000000000" w:firstRow="1" w:lastRow="0" w:firstColumn="0" w:lastColumn="0" w:oddVBand="0" w:evenVBand="0" w:oddHBand="0" w:evenHBand="0" w:firstRowFirstColumn="0" w:firstRowLastColumn="0" w:lastRowFirstColumn="0" w:lastRowLastColumn="0"/>
              <w:rPr>
                <w:ins w:id="71" w:author="Trinidad Faure" w:date="2019-11-10T16:00:00Z"/>
                <w:sz w:val="28"/>
                <w:szCs w:val="28"/>
              </w:rPr>
            </w:pPr>
            <w:ins w:id="72" w:author="Trinidad Faure" w:date="2019-11-10T16:00:00Z">
              <w:r w:rsidRPr="0081159F">
                <w:rPr>
                  <w:sz w:val="28"/>
                  <w:szCs w:val="28"/>
                </w:rPr>
                <w:t>URL</w:t>
              </w:r>
            </w:ins>
          </w:p>
        </w:tc>
      </w:tr>
      <w:tr w:rsidR="00EF73F9" w:rsidRPr="0081159F" w14:paraId="64ADB066" w14:textId="77777777" w:rsidTr="001E1FC2">
        <w:trPr>
          <w:cnfStyle w:val="000000100000" w:firstRow="0" w:lastRow="0" w:firstColumn="0" w:lastColumn="0" w:oddVBand="0" w:evenVBand="0" w:oddHBand="1" w:evenHBand="0" w:firstRowFirstColumn="0" w:firstRowLastColumn="0" w:lastRowFirstColumn="0" w:lastRowLastColumn="0"/>
          <w:ins w:id="73" w:author="Trinidad Faure" w:date="2019-11-10T16:00:00Z"/>
        </w:trPr>
        <w:tc>
          <w:tcPr>
            <w:cnfStyle w:val="001000000000" w:firstRow="0" w:lastRow="0" w:firstColumn="1" w:lastColumn="0" w:oddVBand="0" w:evenVBand="0" w:oddHBand="0" w:evenHBand="0" w:firstRowFirstColumn="0" w:firstRowLastColumn="0" w:lastRowFirstColumn="0" w:lastRowLastColumn="0"/>
            <w:tcW w:w="0" w:type="dxa"/>
            <w:tcPrChange w:id="74" w:author="Trinidad Faure" w:date="2019-11-10T16:02:00Z">
              <w:tcPr>
                <w:tcW w:w="5647" w:type="dxa"/>
              </w:tcPr>
            </w:tcPrChange>
          </w:tcPr>
          <w:p w14:paraId="7D7C23EA" w14:textId="77777777" w:rsidR="00EF73F9" w:rsidRPr="0081159F" w:rsidRDefault="00EF73F9" w:rsidP="007150D6">
            <w:pPr>
              <w:pStyle w:val="NormalWeb"/>
              <w:spacing w:before="0" w:beforeAutospacing="0" w:after="285" w:afterAutospacing="0"/>
              <w:cnfStyle w:val="001000100000" w:firstRow="0" w:lastRow="0" w:firstColumn="1" w:lastColumn="0" w:oddVBand="0" w:evenVBand="0" w:oddHBand="1" w:evenHBand="0" w:firstRowFirstColumn="0" w:firstRowLastColumn="0" w:lastRowFirstColumn="0" w:lastRowLastColumn="0"/>
              <w:rPr>
                <w:ins w:id="75" w:author="Trinidad Faure" w:date="2019-11-10T16:00:00Z"/>
                <w:sz w:val="28"/>
                <w:szCs w:val="28"/>
              </w:rPr>
            </w:pPr>
            <w:ins w:id="76" w:author="Trinidad Faure" w:date="2019-11-10T16:00:00Z">
              <w:r w:rsidRPr="0081159F">
                <w:rPr>
                  <w:sz w:val="28"/>
                  <w:szCs w:val="28"/>
                </w:rPr>
                <w:t>Hub</w:t>
              </w:r>
            </w:ins>
          </w:p>
        </w:tc>
        <w:tc>
          <w:tcPr>
            <w:tcW w:w="0" w:type="dxa"/>
            <w:tcPrChange w:id="77" w:author="Trinidad Faure" w:date="2019-11-10T16:02:00Z">
              <w:tcPr>
                <w:tcW w:w="3703" w:type="dxa"/>
              </w:tcPr>
            </w:tcPrChange>
          </w:tcPr>
          <w:p w14:paraId="1E7AB63B" w14:textId="77777777" w:rsidR="00EF73F9" w:rsidRPr="0081159F" w:rsidRDefault="00EF73F9" w:rsidP="007150D6">
            <w:pPr>
              <w:pStyle w:val="NormalWeb"/>
              <w:spacing w:before="0" w:beforeAutospacing="0" w:after="285" w:afterAutospacing="0"/>
              <w:cnfStyle w:val="000000100000" w:firstRow="0" w:lastRow="0" w:firstColumn="0" w:lastColumn="0" w:oddVBand="0" w:evenVBand="0" w:oddHBand="1" w:evenHBand="0" w:firstRowFirstColumn="0" w:firstRowLastColumn="0" w:lastRowFirstColumn="0" w:lastRowLastColumn="0"/>
              <w:rPr>
                <w:ins w:id="78" w:author="Trinidad Faure" w:date="2019-11-10T16:00:00Z"/>
                <w:sz w:val="28"/>
                <w:szCs w:val="28"/>
              </w:rPr>
            </w:pPr>
            <w:ins w:id="79" w:author="Trinidad Faure" w:date="2019-11-10T16:00:00Z">
              <w:r w:rsidRPr="0081159F">
                <w:rPr>
                  <w:rStyle w:val="Hyperlink"/>
                  <w:color w:val="000000" w:themeColor="text1"/>
                  <w:sz w:val="28"/>
                  <w:szCs w:val="28"/>
                </w:rPr>
                <w:t>http://www.hubsentertainment.com</w:t>
              </w:r>
            </w:ins>
          </w:p>
        </w:tc>
      </w:tr>
      <w:tr w:rsidR="00EF73F9" w:rsidRPr="0081159F" w14:paraId="6761E480" w14:textId="77777777" w:rsidTr="001E1FC2">
        <w:trPr>
          <w:ins w:id="80" w:author="Trinidad Faure" w:date="2019-11-10T16:00:00Z"/>
        </w:trPr>
        <w:tc>
          <w:tcPr>
            <w:cnfStyle w:val="001000000000" w:firstRow="0" w:lastRow="0" w:firstColumn="1" w:lastColumn="0" w:oddVBand="0" w:evenVBand="0" w:oddHBand="0" w:evenHBand="0" w:firstRowFirstColumn="0" w:firstRowLastColumn="0" w:lastRowFirstColumn="0" w:lastRowLastColumn="0"/>
            <w:tcW w:w="0" w:type="dxa"/>
            <w:tcPrChange w:id="81" w:author="Trinidad Faure" w:date="2019-11-10T16:02:00Z">
              <w:tcPr>
                <w:tcW w:w="5647" w:type="dxa"/>
              </w:tcPr>
            </w:tcPrChange>
          </w:tcPr>
          <w:p w14:paraId="76553761" w14:textId="77777777" w:rsidR="00EF73F9" w:rsidRPr="0081159F" w:rsidRDefault="00EF73F9" w:rsidP="007150D6">
            <w:pPr>
              <w:pStyle w:val="NormalWeb"/>
              <w:spacing w:before="0" w:beforeAutospacing="0" w:after="285" w:afterAutospacing="0"/>
              <w:rPr>
                <w:ins w:id="82" w:author="Trinidad Faure" w:date="2019-11-10T16:00:00Z"/>
                <w:sz w:val="28"/>
                <w:szCs w:val="28"/>
              </w:rPr>
            </w:pPr>
            <w:ins w:id="83" w:author="Trinidad Faure" w:date="2019-11-10T16:00:00Z">
              <w:r w:rsidRPr="0081159F">
                <w:rPr>
                  <w:sz w:val="28"/>
                  <w:szCs w:val="28"/>
                </w:rPr>
                <w:t>Nielsen</w:t>
              </w:r>
            </w:ins>
          </w:p>
        </w:tc>
        <w:tc>
          <w:tcPr>
            <w:tcW w:w="0" w:type="dxa"/>
            <w:tcPrChange w:id="84" w:author="Trinidad Faure" w:date="2019-11-10T16:02:00Z">
              <w:tcPr>
                <w:tcW w:w="3703" w:type="dxa"/>
              </w:tcPr>
            </w:tcPrChange>
          </w:tcPr>
          <w:p w14:paraId="3E3A8DE2" w14:textId="77777777" w:rsidR="00EF73F9" w:rsidRPr="0081159F" w:rsidRDefault="00EF73F9" w:rsidP="007150D6">
            <w:pPr>
              <w:pStyle w:val="NormalWeb"/>
              <w:spacing w:before="0" w:beforeAutospacing="0" w:after="285" w:afterAutospacing="0"/>
              <w:cnfStyle w:val="000000000000" w:firstRow="0" w:lastRow="0" w:firstColumn="0" w:lastColumn="0" w:oddVBand="0" w:evenVBand="0" w:oddHBand="0" w:evenHBand="0" w:firstRowFirstColumn="0" w:firstRowLastColumn="0" w:lastRowFirstColumn="0" w:lastRowLastColumn="0"/>
              <w:rPr>
                <w:ins w:id="85" w:author="Trinidad Faure" w:date="2019-11-10T16:00:00Z"/>
                <w:sz w:val="28"/>
                <w:szCs w:val="28"/>
              </w:rPr>
            </w:pPr>
            <w:ins w:id="86" w:author="Trinidad Faure" w:date="2019-11-10T16:00:00Z">
              <w:r w:rsidRPr="0081159F">
                <w:rPr>
                  <w:sz w:val="28"/>
                  <w:szCs w:val="28"/>
                </w:rPr>
                <w:t>http://www.nielsonratings.com</w:t>
              </w:r>
            </w:ins>
          </w:p>
        </w:tc>
      </w:tr>
      <w:tr w:rsidR="00EF73F9" w:rsidRPr="0081159F" w14:paraId="1E7A36A6" w14:textId="77777777" w:rsidTr="001E1FC2">
        <w:trPr>
          <w:cnfStyle w:val="000000100000" w:firstRow="0" w:lastRow="0" w:firstColumn="0" w:lastColumn="0" w:oddVBand="0" w:evenVBand="0" w:oddHBand="1" w:evenHBand="0" w:firstRowFirstColumn="0" w:firstRowLastColumn="0" w:lastRowFirstColumn="0" w:lastRowLastColumn="0"/>
          <w:ins w:id="87" w:author="Trinidad Faure" w:date="2019-11-10T16:00:00Z"/>
        </w:trPr>
        <w:tc>
          <w:tcPr>
            <w:cnfStyle w:val="001000000000" w:firstRow="0" w:lastRow="0" w:firstColumn="1" w:lastColumn="0" w:oddVBand="0" w:evenVBand="0" w:oddHBand="0" w:evenHBand="0" w:firstRowFirstColumn="0" w:firstRowLastColumn="0" w:lastRowFirstColumn="0" w:lastRowLastColumn="0"/>
            <w:tcW w:w="0" w:type="dxa"/>
            <w:tcPrChange w:id="88" w:author="Trinidad Faure" w:date="2019-11-10T16:02:00Z">
              <w:tcPr>
                <w:tcW w:w="5647" w:type="dxa"/>
              </w:tcPr>
            </w:tcPrChange>
          </w:tcPr>
          <w:p w14:paraId="3187F4B1" w14:textId="77777777" w:rsidR="00EF73F9" w:rsidRPr="0081159F" w:rsidRDefault="00EF73F9" w:rsidP="007150D6">
            <w:pPr>
              <w:pStyle w:val="NormalWeb"/>
              <w:spacing w:before="0" w:beforeAutospacing="0" w:after="285" w:afterAutospacing="0"/>
              <w:cnfStyle w:val="001000100000" w:firstRow="0" w:lastRow="0" w:firstColumn="1" w:lastColumn="0" w:oddVBand="0" w:evenVBand="0" w:oddHBand="1" w:evenHBand="0" w:firstRowFirstColumn="0" w:firstRowLastColumn="0" w:lastRowFirstColumn="0" w:lastRowLastColumn="0"/>
              <w:rPr>
                <w:ins w:id="89" w:author="Trinidad Faure" w:date="2019-11-10T16:00:00Z"/>
                <w:sz w:val="28"/>
                <w:szCs w:val="28"/>
              </w:rPr>
            </w:pPr>
            <w:ins w:id="90" w:author="Trinidad Faure" w:date="2019-11-10T16:00:00Z">
              <w:r w:rsidRPr="0081159F">
                <w:rPr>
                  <w:sz w:val="28"/>
                  <w:szCs w:val="28"/>
                </w:rPr>
                <w:t>PPM</w:t>
              </w:r>
            </w:ins>
          </w:p>
        </w:tc>
        <w:tc>
          <w:tcPr>
            <w:tcW w:w="0" w:type="dxa"/>
            <w:tcPrChange w:id="91" w:author="Trinidad Faure" w:date="2019-11-10T16:02:00Z">
              <w:tcPr>
                <w:tcW w:w="3703" w:type="dxa"/>
              </w:tcPr>
            </w:tcPrChange>
          </w:tcPr>
          <w:p w14:paraId="47C2FD3F" w14:textId="77777777" w:rsidR="00EF73F9" w:rsidRPr="0081159F" w:rsidRDefault="00EF73F9" w:rsidP="007150D6">
            <w:pPr>
              <w:pStyle w:val="NormalWeb"/>
              <w:spacing w:before="0" w:beforeAutospacing="0" w:after="285" w:afterAutospacing="0"/>
              <w:cnfStyle w:val="000000100000" w:firstRow="0" w:lastRow="0" w:firstColumn="0" w:lastColumn="0" w:oddVBand="0" w:evenVBand="0" w:oddHBand="1" w:evenHBand="0" w:firstRowFirstColumn="0" w:firstRowLastColumn="0" w:lastRowFirstColumn="0" w:lastRowLastColumn="0"/>
              <w:rPr>
                <w:ins w:id="92" w:author="Trinidad Faure" w:date="2019-11-10T16:00:00Z"/>
                <w:color w:val="000000" w:themeColor="text1"/>
                <w:sz w:val="28"/>
                <w:szCs w:val="28"/>
              </w:rPr>
            </w:pPr>
            <w:ins w:id="93" w:author="Trinidad Faure" w:date="2019-11-10T16:00:00Z">
              <w:r w:rsidRPr="0081159F">
                <w:rPr>
                  <w:rStyle w:val="Hyperlink"/>
                  <w:color w:val="000000" w:themeColor="text1"/>
                  <w:sz w:val="28"/>
                  <w:szCs w:val="28"/>
                </w:rPr>
                <w:t>http://www.ppm.com</w:t>
              </w:r>
            </w:ins>
          </w:p>
        </w:tc>
      </w:tr>
      <w:tr w:rsidR="00EF73F9" w:rsidRPr="0081159F" w14:paraId="41E7C624" w14:textId="77777777" w:rsidTr="001E1FC2">
        <w:trPr>
          <w:ins w:id="94" w:author="Trinidad Faure" w:date="2019-11-10T16:00:00Z"/>
        </w:trPr>
        <w:tc>
          <w:tcPr>
            <w:cnfStyle w:val="001000000000" w:firstRow="0" w:lastRow="0" w:firstColumn="1" w:lastColumn="0" w:oddVBand="0" w:evenVBand="0" w:oddHBand="0" w:evenHBand="0" w:firstRowFirstColumn="0" w:firstRowLastColumn="0" w:lastRowFirstColumn="0" w:lastRowLastColumn="0"/>
            <w:tcW w:w="0" w:type="dxa"/>
            <w:tcPrChange w:id="95" w:author="Trinidad Faure" w:date="2019-11-10T16:02:00Z">
              <w:tcPr>
                <w:tcW w:w="5647" w:type="dxa"/>
              </w:tcPr>
            </w:tcPrChange>
          </w:tcPr>
          <w:p w14:paraId="518F5333" w14:textId="77777777" w:rsidR="00EF73F9" w:rsidRPr="0081159F" w:rsidRDefault="00EF73F9" w:rsidP="007150D6">
            <w:pPr>
              <w:pStyle w:val="NormalWeb"/>
              <w:spacing w:before="0" w:beforeAutospacing="0" w:after="285" w:afterAutospacing="0"/>
              <w:rPr>
                <w:ins w:id="96" w:author="Trinidad Faure" w:date="2019-11-10T16:00:00Z"/>
                <w:sz w:val="28"/>
                <w:szCs w:val="28"/>
              </w:rPr>
            </w:pPr>
            <w:ins w:id="97" w:author="Trinidad Faure" w:date="2019-11-10T16:00:00Z">
              <w:r w:rsidRPr="0081159F">
                <w:rPr>
                  <w:sz w:val="28"/>
                  <w:szCs w:val="28"/>
                </w:rPr>
                <w:t>RA</w:t>
              </w:r>
            </w:ins>
          </w:p>
        </w:tc>
        <w:tc>
          <w:tcPr>
            <w:tcW w:w="0" w:type="dxa"/>
            <w:tcPrChange w:id="98" w:author="Trinidad Faure" w:date="2019-11-10T16:02:00Z">
              <w:tcPr>
                <w:tcW w:w="3703" w:type="dxa"/>
              </w:tcPr>
            </w:tcPrChange>
          </w:tcPr>
          <w:p w14:paraId="02779DA7" w14:textId="77777777" w:rsidR="00EF73F9" w:rsidRPr="0081159F" w:rsidRDefault="00EF73F9" w:rsidP="007150D6">
            <w:pPr>
              <w:pStyle w:val="NormalWeb"/>
              <w:spacing w:before="0" w:beforeAutospacing="0" w:after="285" w:afterAutospacing="0"/>
              <w:cnfStyle w:val="000000000000" w:firstRow="0" w:lastRow="0" w:firstColumn="0" w:lastColumn="0" w:oddVBand="0" w:evenVBand="0" w:oddHBand="0" w:evenHBand="0" w:firstRowFirstColumn="0" w:firstRowLastColumn="0" w:lastRowFirstColumn="0" w:lastRowLastColumn="0"/>
              <w:rPr>
                <w:ins w:id="99" w:author="Trinidad Faure" w:date="2019-11-10T16:00:00Z"/>
                <w:sz w:val="28"/>
                <w:szCs w:val="28"/>
              </w:rPr>
            </w:pPr>
            <w:ins w:id="100" w:author="Trinidad Faure" w:date="2019-11-10T16:00:00Z">
              <w:r w:rsidRPr="0081159F">
                <w:rPr>
                  <w:sz w:val="28"/>
                  <w:szCs w:val="28"/>
                </w:rPr>
                <w:t>http://www.rainc.com</w:t>
              </w:r>
            </w:ins>
          </w:p>
        </w:tc>
      </w:tr>
    </w:tbl>
    <w:p w14:paraId="73A92EF1" w14:textId="77777777" w:rsidR="00EF73F9" w:rsidRPr="001E1FC2" w:rsidRDefault="00EF73F9" w:rsidP="004E7751">
      <w:pPr>
        <w:pStyle w:val="Caption"/>
        <w:jc w:val="center"/>
        <w:rPr>
          <w:rPrChange w:id="101" w:author="Trinidad Faure" w:date="2019-11-10T15:57:00Z">
            <w:rPr>
              <w:sz w:val="28"/>
              <w:szCs w:val="28"/>
            </w:rPr>
          </w:rPrChange>
        </w:rPr>
        <w:pPrChange w:id="102" w:author="Trinidad Faure" w:date="2019-11-10T17:27:00Z">
          <w:pPr>
            <w:pStyle w:val="NormalWeb"/>
            <w:spacing w:before="0" w:beforeAutospacing="0" w:after="285" w:afterAutospacing="0"/>
          </w:pPr>
        </w:pPrChange>
      </w:pPr>
      <w:ins w:id="103" w:author="Trinidad Faure" w:date="2019-11-10T16:03:00Z">
        <w:r>
          <w:t xml:space="preserve">Table </w:t>
        </w:r>
      </w:ins>
      <w:ins w:id="104" w:author="Trinidad Faure" w:date="2019-11-10T16:35:00Z">
        <w:r>
          <w:rPr>
            <w:noProof/>
          </w:rPr>
          <w:t>3</w:t>
        </w:r>
      </w:ins>
      <w:ins w:id="105" w:author="Trinidad Faure" w:date="2019-11-10T16:03:00Z">
        <w:r>
          <w:t>: Major Rating Sources</w:t>
        </w:r>
      </w:ins>
    </w:p>
    <w:p w14:paraId="3C7AB88E" w14:textId="77777777" w:rsidR="00EF73F9" w:rsidRDefault="00EF73F9" w:rsidP="000F1700">
      <w:pPr>
        <w:rPr>
          <w:sz w:val="28"/>
          <w:szCs w:val="28"/>
        </w:rPr>
        <w:sectPr w:rsidR="00EF73F9" w:rsidSect="00EF73F9">
          <w:pgSz w:w="12240" w:h="15840"/>
          <w:pgMar w:top="1440" w:right="1440" w:bottom="1440" w:left="1440" w:header="720" w:footer="720" w:gutter="0"/>
          <w:pgNumType w:start="1"/>
          <w:cols w:space="720"/>
          <w:docGrid w:linePitch="360"/>
          <w:sectPrChange w:id="106" w:author="Trinidad Faure" w:date="2019-11-10T16:35:00Z">
            <w:sectPr w:rsidR="00EF73F9" w:rsidSect="00EF73F9">
              <w:pgMar w:top="1440" w:right="1440" w:bottom="1440" w:left="1440" w:header="720" w:footer="720" w:gutter="0"/>
            </w:sectPr>
          </w:sectPrChange>
        </w:sectPr>
      </w:pPr>
      <w:ins w:id="107" w:author="Trinidad Faure" w:date="2019-11-10T16:31:00Z">
        <w:r>
          <w:rPr>
            <w:sz w:val="28"/>
            <w:szCs w:val="28"/>
          </w:rPr>
          <w:br w:type="page"/>
        </w:r>
      </w:ins>
    </w:p>
    <w:p w14:paraId="03F124F1" w14:textId="77777777" w:rsidR="00EF73F9" w:rsidRPr="00EF73F9" w:rsidRDefault="00EF73F9" w:rsidP="00EF73F9">
      <w:pPr>
        <w:spacing w:after="285" w:line="240" w:lineRule="auto"/>
        <w:rPr>
          <w:ins w:id="108" w:author="Trinidad Faure" w:date="2019-11-10T16:38:00Z"/>
          <w:rFonts w:ascii="Calibri" w:eastAsia="Times New Roman" w:hAnsi="Calibri" w:cs="Calibri"/>
          <w:b/>
          <w:color w:val="111516"/>
          <w:sz w:val="44"/>
          <w:szCs w:val="44"/>
        </w:rPr>
      </w:pPr>
      <w:ins w:id="109" w:author="Trinidad Faure" w:date="2019-11-10T16:38:00Z">
        <w:r w:rsidRPr="00EF73F9">
          <w:rPr>
            <w:rFonts w:ascii="Calibri" w:eastAsia="Times New Roman" w:hAnsi="Calibri" w:cs="Calibri"/>
            <w:b/>
            <w:color w:val="111516"/>
            <w:sz w:val="44"/>
            <w:szCs w:val="44"/>
          </w:rPr>
          <w:lastRenderedPageBreak/>
          <w:t>Radio Advertisers Federation</w:t>
        </w:r>
      </w:ins>
    </w:p>
    <w:p w14:paraId="5522EB52" w14:textId="77777777" w:rsidR="00EF73F9" w:rsidRPr="00EF73F9" w:rsidRDefault="00EF73F9" w:rsidP="00EF73F9">
      <w:pPr>
        <w:spacing w:after="285" w:line="240" w:lineRule="auto"/>
        <w:rPr>
          <w:ins w:id="110" w:author="Trinidad Faure" w:date="2019-11-10T16:38:00Z"/>
          <w:rFonts w:ascii="Calibri" w:eastAsia="Times New Roman" w:hAnsi="Calibri" w:cs="Calibri"/>
          <w:b/>
          <w:color w:val="111516"/>
          <w:sz w:val="28"/>
          <w:szCs w:val="28"/>
        </w:rPr>
      </w:pPr>
      <w:ins w:id="111" w:author="Trinidad Faure" w:date="2019-11-10T16:38:00Z">
        <w:r w:rsidRPr="00EF73F9">
          <w:rPr>
            <w:rFonts w:ascii="Calibri" w:eastAsia="Times New Roman" w:hAnsi="Calibri" w:cs="Calibri"/>
            <w:b/>
            <w:color w:val="111516"/>
            <w:sz w:val="28"/>
            <w:szCs w:val="28"/>
          </w:rPr>
          <w:t>Radio Rules!</w:t>
        </w:r>
      </w:ins>
    </w:p>
    <w:p w14:paraId="37AA845A" w14:textId="77777777" w:rsidR="00EF73F9" w:rsidRPr="00EF73F9" w:rsidRDefault="00EF73F9" w:rsidP="00EF73F9">
      <w:pPr>
        <w:spacing w:after="285" w:line="240" w:lineRule="auto"/>
        <w:rPr>
          <w:ins w:id="112" w:author="Trinidad Faure" w:date="2019-11-10T16:38:00Z"/>
          <w:rFonts w:ascii="Calibri" w:eastAsia="Times New Roman" w:hAnsi="Calibri" w:cs="Calibri"/>
          <w:color w:val="111516"/>
          <w:sz w:val="28"/>
          <w:szCs w:val="28"/>
        </w:rPr>
      </w:pPr>
      <w:ins w:id="113" w:author="Trinidad Faure" w:date="2019-11-10T16:38:00Z">
        <w:r w:rsidRPr="00EF73F9">
          <w:rPr>
            <w:rFonts w:ascii="Calibri" w:eastAsia="Times New Roman" w:hAnsi="Calibri" w:cs="Calibri"/>
            <w:color w:val="111516"/>
            <w:sz w:val="28"/>
            <w:szCs w:val="28"/>
          </w:rPr>
          <w:t>The common assumption in the tech world is that old media platforms are dying a slow death. As smart devices become more and more ubiquitous, the need for more traditional platforms seems to only lessen with each passing year. At least that’s what many would have you believe. The use of radio as a method of reaching potential clients continues to be the route chosen by many successful businesspeople, as this report will surely have you conclude.</w:t>
        </w:r>
      </w:ins>
    </w:p>
    <w:p w14:paraId="23A44930" w14:textId="77777777" w:rsidR="00EF73F9" w:rsidRPr="00EF73F9" w:rsidRDefault="00EF73F9" w:rsidP="00EF73F9">
      <w:pPr>
        <w:spacing w:after="285" w:line="240" w:lineRule="auto"/>
        <w:rPr>
          <w:ins w:id="114" w:author="Trinidad Faure" w:date="2019-11-10T16:38:00Z"/>
          <w:rFonts w:ascii="Calibri" w:eastAsia="Times New Roman" w:hAnsi="Calibri" w:cs="Calibri"/>
          <w:color w:val="111516"/>
          <w:sz w:val="28"/>
          <w:szCs w:val="28"/>
        </w:rPr>
      </w:pPr>
      <w:ins w:id="115" w:author="Trinidad Faure" w:date="2019-11-10T16:38:00Z">
        <w:r w:rsidRPr="00EF73F9">
          <w:rPr>
            <w:rFonts w:ascii="Calibri" w:eastAsia="Times New Roman" w:hAnsi="Calibri" w:cs="Calibri"/>
            <w:color w:val="111516"/>
            <w:sz w:val="28"/>
            <w:szCs w:val="28"/>
          </w:rPr>
          <w:t>While there is no denying that the advertising field is a bit more crowded than it was in the past, it would be unwise to discount just how influential those older platforms remain. For example, radio, not smartphones or PCs, reaches more Americans each week than any other media platform, according to a recent Nielsen report charted by Statistical World.</w:t>
        </w:r>
      </w:ins>
    </w:p>
    <w:p w14:paraId="70987DC4" w14:textId="77777777" w:rsidR="00EF73F9" w:rsidRPr="00EF73F9" w:rsidRDefault="00EF73F9" w:rsidP="00EF73F9">
      <w:pPr>
        <w:spacing w:after="285" w:line="240" w:lineRule="auto"/>
        <w:rPr>
          <w:ins w:id="116" w:author="Trinidad Faure" w:date="2019-11-10T16:38:00Z"/>
          <w:rFonts w:ascii="Calibri" w:eastAsia="Times New Roman" w:hAnsi="Calibri" w:cs="Calibri"/>
          <w:color w:val="111516"/>
          <w:sz w:val="28"/>
          <w:szCs w:val="28"/>
        </w:rPr>
      </w:pPr>
    </w:p>
    <w:p w14:paraId="251DC569" w14:textId="77777777" w:rsidR="00EF73F9" w:rsidRPr="00EF73F9" w:rsidRDefault="00EF73F9" w:rsidP="00EF73F9">
      <w:pPr>
        <w:rPr>
          <w:ins w:id="117" w:author="Trinidad Faure" w:date="2019-11-10T16:38:00Z"/>
          <w:rFonts w:ascii="Times New Roman" w:eastAsia="Times New Roman" w:hAnsi="Times New Roman" w:cs="Times New Roman"/>
          <w:sz w:val="28"/>
          <w:szCs w:val="28"/>
        </w:rPr>
      </w:pPr>
      <w:ins w:id="118" w:author="Trinidad Faure" w:date="2019-11-10T16:38:00Z">
        <w:r w:rsidRPr="00EF73F9">
          <w:rPr>
            <w:rFonts w:ascii="Times New Roman" w:eastAsia="Times New Roman" w:hAnsi="Times New Roman" w:cs="Times New Roman"/>
            <w:sz w:val="28"/>
            <w:szCs w:val="28"/>
          </w:rPr>
          <w:br w:type="page"/>
        </w:r>
      </w:ins>
    </w:p>
    <w:p w14:paraId="022B14B5" w14:textId="77777777" w:rsidR="00EF73F9" w:rsidRPr="00EF73F9" w:rsidRDefault="00EF73F9" w:rsidP="00EF73F9">
      <w:pPr>
        <w:spacing w:after="285" w:line="240" w:lineRule="auto"/>
        <w:rPr>
          <w:ins w:id="119" w:author="Trinidad Faure" w:date="2019-11-10T16:38:00Z"/>
          <w:rFonts w:ascii="Calibri" w:eastAsia="Times New Roman" w:hAnsi="Calibri" w:cs="Calibri"/>
          <w:b/>
          <w:color w:val="111516"/>
          <w:sz w:val="28"/>
          <w:szCs w:val="28"/>
        </w:rPr>
      </w:pPr>
      <w:ins w:id="120" w:author="Trinidad Faure" w:date="2019-11-10T16:38:00Z">
        <w:r w:rsidRPr="00EF73F9">
          <w:rPr>
            <w:rFonts w:ascii="Calibri" w:eastAsia="Times New Roman" w:hAnsi="Calibri" w:cs="Calibri"/>
            <w:b/>
            <w:color w:val="111516"/>
            <w:sz w:val="28"/>
            <w:szCs w:val="28"/>
          </w:rPr>
          <w:lastRenderedPageBreak/>
          <w:t>Radio Statistics</w:t>
        </w:r>
      </w:ins>
    </w:p>
    <w:p w14:paraId="49C602C6" w14:textId="77777777" w:rsidR="00EF73F9" w:rsidRPr="00EF73F9" w:rsidRDefault="00EF73F9" w:rsidP="00EF73F9">
      <w:pPr>
        <w:spacing w:after="285" w:line="240" w:lineRule="auto"/>
        <w:rPr>
          <w:ins w:id="121" w:author="Trinidad Faure" w:date="2019-11-10T16:38:00Z"/>
          <w:rFonts w:ascii="Calibri" w:eastAsia="Times New Roman" w:hAnsi="Calibri" w:cs="Calibri"/>
          <w:color w:val="111516"/>
          <w:sz w:val="28"/>
          <w:szCs w:val="28"/>
        </w:rPr>
      </w:pPr>
      <w:ins w:id="122" w:author="Trinidad Faure" w:date="2019-11-10T16:38:00Z">
        <w:r w:rsidRPr="00EF73F9">
          <w:rPr>
            <w:rFonts w:ascii="Calibri" w:eastAsia="Times New Roman" w:hAnsi="Calibri" w:cs="Calibri"/>
            <w:color w:val="111516"/>
            <w:sz w:val="28"/>
            <w:szCs w:val="28"/>
          </w:rPr>
          <w:t xml:space="preserve">Roughly 289 million adults in the United States listened to some form of radio at least once a week in the fourth quarter of 2021, the report said. That's good for 89% of the US adult population, and the figure is growing. TV had the second-farthest reach at 85%, followed by smartphones at 83%. The PC and tablet were well behind, at 50% and 37%, respectively. </w:t>
        </w:r>
      </w:ins>
    </w:p>
    <w:p w14:paraId="4C65476A" w14:textId="77777777" w:rsidR="00EF73F9" w:rsidRPr="00EF73F9" w:rsidRDefault="00EF73F9" w:rsidP="00EF73F9">
      <w:pPr>
        <w:spacing w:after="285" w:line="240" w:lineRule="auto"/>
        <w:rPr>
          <w:ins w:id="123" w:author="Trinidad Faure" w:date="2019-11-10T16:38:00Z"/>
          <w:rFonts w:ascii="Calibri" w:eastAsia="Times New Roman" w:hAnsi="Calibri" w:cs="Calibri"/>
          <w:color w:val="111516"/>
          <w:sz w:val="28"/>
          <w:szCs w:val="28"/>
        </w:rPr>
      </w:pPr>
      <w:ins w:id="124" w:author="Trinidad Faure" w:date="2019-11-10T16:38:00Z">
        <w:r w:rsidRPr="00EF73F9">
          <w:rPr>
            <w:rFonts w:ascii="Calibri" w:eastAsia="Times New Roman" w:hAnsi="Calibri" w:cs="Calibri"/>
            <w:color w:val="111516"/>
            <w:sz w:val="28"/>
            <w:szCs w:val="28"/>
          </w:rPr>
          <w:t xml:space="preserve">But the enduring usage of the radio seems to suggest that the rise of on-demand streaming doesn’t </w:t>
        </w:r>
        <w:r w:rsidRPr="00EF73F9">
          <w:rPr>
            <w:rFonts w:ascii="Calibri" w:eastAsia="Times New Roman" w:hAnsi="Calibri" w:cs="Calibri"/>
            <w:i/>
            <w:iCs/>
            <w:color w:val="111516"/>
            <w:sz w:val="28"/>
            <w:szCs w:val="28"/>
          </w:rPr>
          <w:t>have</w:t>
        </w:r>
        <w:r w:rsidRPr="00EF73F9">
          <w:rPr>
            <w:rFonts w:ascii="Calibri" w:eastAsia="Times New Roman" w:hAnsi="Calibri" w:cs="Calibri"/>
            <w:color w:val="111516"/>
            <w:sz w:val="28"/>
            <w:szCs w:val="28"/>
          </w:rPr>
          <w:t xml:space="preserve"> to mean the death of older audio technologies. Since the bulk of this radio usage is coming from people in cars, it also suggests the amount of time we continue to spend getting to or from our destinations!</w:t>
        </w:r>
      </w:ins>
    </w:p>
    <w:p w14:paraId="6471840C" w14:textId="77777777" w:rsidR="00EF73F9" w:rsidRPr="00EF73F9" w:rsidRDefault="00EF73F9" w:rsidP="00EF73F9">
      <w:pPr>
        <w:rPr>
          <w:ins w:id="125" w:author="Trinidad Faure" w:date="2019-11-10T16:38:00Z"/>
        </w:rPr>
      </w:pPr>
      <w:ins w:id="126" w:author="Trinidad Faure" w:date="2019-11-10T16:38:00Z">
        <w:r w:rsidRPr="00EF73F9">
          <w:rPr>
            <w:rFonts w:ascii="Calibri" w:hAnsi="Calibri" w:cs="Calibri"/>
            <w:color w:val="111516"/>
            <w:sz w:val="28"/>
            <w:szCs w:val="28"/>
          </w:rPr>
          <w:t xml:space="preserve">We value our partnership with [Insight] and invite you to join us in exploring ways that radio can serve your business and expand </w:t>
        </w:r>
        <w:r w:rsidRPr="00EF73F9">
          <w:rPr>
            <w:rFonts w:ascii="Calibri" w:hAnsi="Calibri" w:cs="Calibri"/>
            <w:b/>
            <w:color w:val="111516"/>
            <w:sz w:val="28"/>
            <w:szCs w:val="28"/>
          </w:rPr>
          <w:t xml:space="preserve">your </w:t>
        </w:r>
        <w:r w:rsidRPr="00EF73F9">
          <w:rPr>
            <w:rFonts w:ascii="Calibri" w:hAnsi="Calibri" w:cs="Calibri"/>
            <w:color w:val="111516"/>
            <w:sz w:val="28"/>
            <w:szCs w:val="28"/>
          </w:rPr>
          <w:t>reach!</w:t>
        </w:r>
      </w:ins>
    </w:p>
    <w:p w14:paraId="71E3B8B1" w14:textId="77777777" w:rsidR="00EF73F9" w:rsidRPr="00EF73F9" w:rsidRDefault="00EF73F9" w:rsidP="00EF73F9">
      <w:pPr>
        <w:rPr>
          <w:ins w:id="127" w:author="Trinidad Faure" w:date="2019-11-10T16:38:00Z"/>
          <w:rFonts w:ascii="Times New Roman" w:eastAsia="Times New Roman" w:hAnsi="Times New Roman" w:cs="Times New Roman"/>
          <w:sz w:val="28"/>
          <w:szCs w:val="28"/>
        </w:rPr>
      </w:pPr>
    </w:p>
    <w:p w14:paraId="48315390" w14:textId="77777777" w:rsidR="00EF73F9" w:rsidRPr="00EF73F9" w:rsidRDefault="00EF73F9" w:rsidP="00EF73F9">
      <w:pPr>
        <w:rPr>
          <w:ins w:id="128" w:author="Trinidad Faure" w:date="2019-11-10T16:38:00Z"/>
          <w:rFonts w:ascii="Times New Roman" w:eastAsia="Times New Roman" w:hAnsi="Times New Roman" w:cs="Times New Roman"/>
          <w:sz w:val="28"/>
          <w:szCs w:val="28"/>
        </w:rPr>
      </w:pP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12"/>
        <w:gridCol w:w="1213"/>
        <w:gridCol w:w="2378"/>
        <w:gridCol w:w="2138"/>
        <w:gridCol w:w="2138"/>
      </w:tblGrid>
      <w:tr w:rsidR="00EF73F9" w:rsidRPr="00EF73F9" w14:paraId="1A7678FF" w14:textId="77777777" w:rsidTr="00070DF9">
        <w:trPr>
          <w:jc w:val="center"/>
          <w:ins w:id="129" w:author="Trinidad Faure" w:date="2019-11-10T16:38:00Z"/>
        </w:trPr>
        <w:tc>
          <w:tcPr>
            <w:tcW w:w="9079" w:type="dxa"/>
            <w:gridSpan w:val="5"/>
          </w:tcPr>
          <w:p w14:paraId="275F9F7E" w14:textId="77777777" w:rsidR="00EF73F9" w:rsidRPr="00EF73F9" w:rsidRDefault="00EF73F9" w:rsidP="00EF73F9">
            <w:pPr>
              <w:spacing w:after="200"/>
              <w:jc w:val="center"/>
              <w:rPr>
                <w:ins w:id="130" w:author="Trinidad Faure" w:date="2019-11-10T16:38:00Z"/>
                <w:rFonts w:ascii="Times New Roman" w:eastAsia="Times New Roman" w:hAnsi="Times New Roman" w:cs="Times New Roman"/>
                <w:i/>
                <w:iCs/>
                <w:color w:val="44546A" w:themeColor="text2"/>
                <w:sz w:val="24"/>
                <w:szCs w:val="24"/>
              </w:rPr>
            </w:pPr>
            <w:ins w:id="131" w:author="Trinidad Faure" w:date="2019-11-10T16:38:00Z">
              <w:r w:rsidRPr="00EF73F9">
                <w:rPr>
                  <w:rFonts w:ascii="Times New Roman" w:eastAsia="Times New Roman" w:hAnsi="Times New Roman" w:cs="Times New Roman"/>
                  <w:i/>
                  <w:iCs/>
                  <w:color w:val="44546A" w:themeColor="text2"/>
                  <w:sz w:val="24"/>
                  <w:szCs w:val="24"/>
                </w:rPr>
                <w:t>Table 1-Weekly Reach of Media</w:t>
              </w:r>
            </w:ins>
          </w:p>
        </w:tc>
      </w:tr>
      <w:tr w:rsidR="00EF73F9" w:rsidRPr="00EF73F9" w14:paraId="5CC1A9FE" w14:textId="77777777" w:rsidTr="00070DF9">
        <w:trPr>
          <w:jc w:val="center"/>
          <w:ins w:id="132" w:author="Trinidad Faure" w:date="2019-11-10T16:38:00Z"/>
        </w:trPr>
        <w:tc>
          <w:tcPr>
            <w:tcW w:w="1212" w:type="dxa"/>
          </w:tcPr>
          <w:p w14:paraId="4E0C8868" w14:textId="77777777" w:rsidR="00EF73F9" w:rsidRPr="00EF73F9" w:rsidRDefault="00EF73F9" w:rsidP="00EF73F9">
            <w:pPr>
              <w:spacing w:after="200"/>
              <w:rPr>
                <w:ins w:id="133" w:author="Trinidad Faure" w:date="2019-11-10T16:38:00Z"/>
                <w:rFonts w:ascii="Times New Roman" w:eastAsia="Times New Roman" w:hAnsi="Times New Roman" w:cs="Times New Roman"/>
                <w:i/>
                <w:iCs/>
                <w:color w:val="44546A" w:themeColor="text2"/>
                <w:sz w:val="24"/>
                <w:szCs w:val="24"/>
              </w:rPr>
            </w:pPr>
            <w:ins w:id="134" w:author="Trinidad Faure" w:date="2019-11-10T16:38:00Z">
              <w:r w:rsidRPr="00EF73F9">
                <w:rPr>
                  <w:rFonts w:ascii="Times New Roman" w:eastAsia="Times New Roman" w:hAnsi="Times New Roman" w:cs="Times New Roman"/>
                  <w:i/>
                  <w:iCs/>
                  <w:color w:val="44546A" w:themeColor="text2"/>
                  <w:sz w:val="24"/>
                  <w:szCs w:val="24"/>
                </w:rPr>
                <w:t>Ratings</w:t>
              </w:r>
            </w:ins>
          </w:p>
        </w:tc>
        <w:tc>
          <w:tcPr>
            <w:tcW w:w="1213" w:type="dxa"/>
          </w:tcPr>
          <w:p w14:paraId="51D9D958" w14:textId="77777777" w:rsidR="00EF73F9" w:rsidRPr="00EF73F9" w:rsidRDefault="00EF73F9" w:rsidP="00EF73F9">
            <w:pPr>
              <w:spacing w:after="200"/>
              <w:rPr>
                <w:ins w:id="135" w:author="Trinidad Faure" w:date="2019-11-10T16:38:00Z"/>
                <w:rFonts w:ascii="Times New Roman" w:eastAsia="Times New Roman" w:hAnsi="Times New Roman" w:cs="Times New Roman"/>
                <w:i/>
                <w:iCs/>
                <w:color w:val="44546A" w:themeColor="text2"/>
                <w:sz w:val="24"/>
                <w:szCs w:val="24"/>
              </w:rPr>
            </w:pPr>
            <w:ins w:id="136" w:author="Trinidad Faure" w:date="2019-11-10T16:38:00Z">
              <w:r w:rsidRPr="00EF73F9">
                <w:rPr>
                  <w:rFonts w:ascii="Times New Roman" w:eastAsia="Times New Roman" w:hAnsi="Times New Roman" w:cs="Times New Roman"/>
                  <w:i/>
                  <w:iCs/>
                  <w:color w:val="44546A" w:themeColor="text2"/>
                  <w:sz w:val="24"/>
                  <w:szCs w:val="24"/>
                </w:rPr>
                <w:t>Source</w:t>
              </w:r>
            </w:ins>
          </w:p>
        </w:tc>
        <w:tc>
          <w:tcPr>
            <w:tcW w:w="2378" w:type="dxa"/>
          </w:tcPr>
          <w:p w14:paraId="2D73DD76" w14:textId="77777777" w:rsidR="00EF73F9" w:rsidRPr="00EF73F9" w:rsidRDefault="00EF73F9" w:rsidP="00EF73F9">
            <w:pPr>
              <w:spacing w:after="200"/>
              <w:rPr>
                <w:ins w:id="137" w:author="Trinidad Faure" w:date="2019-11-10T16:38:00Z"/>
                <w:rFonts w:ascii="Times New Roman" w:eastAsia="Times New Roman" w:hAnsi="Times New Roman" w:cs="Times New Roman"/>
                <w:i/>
                <w:iCs/>
                <w:color w:val="44546A" w:themeColor="text2"/>
                <w:sz w:val="24"/>
                <w:szCs w:val="24"/>
              </w:rPr>
            </w:pPr>
            <w:ins w:id="138" w:author="Trinidad Faure" w:date="2019-11-10T16:38:00Z">
              <w:r w:rsidRPr="00EF73F9">
                <w:rPr>
                  <w:rFonts w:ascii="Times New Roman" w:eastAsia="Times New Roman" w:hAnsi="Times New Roman" w:cs="Times New Roman"/>
                  <w:i/>
                  <w:iCs/>
                  <w:color w:val="44546A" w:themeColor="text2"/>
                  <w:sz w:val="24"/>
                  <w:szCs w:val="24"/>
                </w:rPr>
                <w:t>Media</w:t>
              </w:r>
            </w:ins>
          </w:p>
        </w:tc>
        <w:tc>
          <w:tcPr>
            <w:tcW w:w="2138" w:type="dxa"/>
          </w:tcPr>
          <w:p w14:paraId="5103BF33" w14:textId="77777777" w:rsidR="00EF73F9" w:rsidRPr="00EF73F9" w:rsidRDefault="00EF73F9" w:rsidP="00EF73F9">
            <w:pPr>
              <w:spacing w:after="200"/>
              <w:rPr>
                <w:ins w:id="139" w:author="Trinidad Faure" w:date="2019-11-10T16:38:00Z"/>
                <w:rFonts w:ascii="Times New Roman" w:eastAsia="Times New Roman" w:hAnsi="Times New Roman" w:cs="Times New Roman"/>
                <w:i/>
                <w:iCs/>
                <w:color w:val="44546A" w:themeColor="text2"/>
                <w:sz w:val="24"/>
                <w:szCs w:val="24"/>
              </w:rPr>
            </w:pPr>
            <w:ins w:id="140" w:author="Trinidad Faure" w:date="2019-11-10T16:38:00Z">
              <w:r w:rsidRPr="00EF73F9">
                <w:rPr>
                  <w:rFonts w:ascii="Times New Roman" w:eastAsia="Times New Roman" w:hAnsi="Times New Roman" w:cs="Times New Roman"/>
                  <w:i/>
                  <w:iCs/>
                  <w:color w:val="44546A" w:themeColor="text2"/>
                  <w:sz w:val="24"/>
                  <w:szCs w:val="24"/>
                </w:rPr>
                <w:t>Households Reached (in millions)</w:t>
              </w:r>
            </w:ins>
          </w:p>
        </w:tc>
        <w:tc>
          <w:tcPr>
            <w:tcW w:w="2138" w:type="dxa"/>
          </w:tcPr>
          <w:p w14:paraId="17CADE5F" w14:textId="77777777" w:rsidR="00EF73F9" w:rsidRPr="00EF73F9" w:rsidRDefault="00EF73F9" w:rsidP="00EF73F9">
            <w:pPr>
              <w:spacing w:after="200"/>
              <w:rPr>
                <w:ins w:id="141" w:author="Trinidad Faure" w:date="2019-11-10T16:38:00Z"/>
                <w:rFonts w:ascii="Times New Roman" w:eastAsia="Times New Roman" w:hAnsi="Times New Roman" w:cs="Times New Roman"/>
                <w:i/>
                <w:iCs/>
                <w:color w:val="44546A" w:themeColor="text2"/>
                <w:sz w:val="24"/>
                <w:szCs w:val="24"/>
              </w:rPr>
            </w:pPr>
            <w:ins w:id="142" w:author="Trinidad Faure" w:date="2019-11-10T16:38:00Z">
              <w:r w:rsidRPr="00EF73F9">
                <w:rPr>
                  <w:rFonts w:ascii="Times New Roman" w:eastAsia="Times New Roman" w:hAnsi="Times New Roman" w:cs="Times New Roman"/>
                  <w:i/>
                  <w:iCs/>
                  <w:color w:val="44546A" w:themeColor="text2"/>
                  <w:sz w:val="24"/>
                  <w:szCs w:val="24"/>
                </w:rPr>
                <w:t>Percentage of Total</w:t>
              </w:r>
            </w:ins>
          </w:p>
        </w:tc>
      </w:tr>
      <w:tr w:rsidR="00EF73F9" w:rsidRPr="00EF73F9" w14:paraId="59F41115" w14:textId="77777777" w:rsidTr="00070DF9">
        <w:trPr>
          <w:trHeight w:val="368"/>
          <w:jc w:val="center"/>
          <w:ins w:id="143" w:author="Trinidad Faure" w:date="2019-11-10T16:38:00Z"/>
        </w:trPr>
        <w:tc>
          <w:tcPr>
            <w:tcW w:w="1212" w:type="dxa"/>
          </w:tcPr>
          <w:p w14:paraId="0CA35A0E" w14:textId="77777777" w:rsidR="00EF73F9" w:rsidRPr="00EF73F9" w:rsidRDefault="00EF73F9" w:rsidP="00EF73F9">
            <w:pPr>
              <w:spacing w:after="200"/>
              <w:rPr>
                <w:ins w:id="144" w:author="Trinidad Faure" w:date="2019-11-10T16:38:00Z"/>
                <w:rFonts w:ascii="Times New Roman" w:eastAsia="Times New Roman" w:hAnsi="Times New Roman" w:cs="Times New Roman"/>
                <w:i/>
                <w:iCs/>
                <w:color w:val="44546A" w:themeColor="text2"/>
                <w:sz w:val="24"/>
                <w:szCs w:val="24"/>
              </w:rPr>
            </w:pPr>
            <w:ins w:id="145" w:author="Trinidad Faure" w:date="2019-11-10T16:38:00Z">
              <w:r w:rsidRPr="00EF73F9">
                <w:rPr>
                  <w:rFonts w:ascii="Times New Roman" w:eastAsia="Times New Roman" w:hAnsi="Times New Roman" w:cs="Times New Roman"/>
                  <w:i/>
                  <w:iCs/>
                  <w:color w:val="44546A" w:themeColor="text2"/>
                  <w:sz w:val="24"/>
                  <w:szCs w:val="24"/>
                </w:rPr>
                <w:t>Insight</w:t>
              </w:r>
            </w:ins>
          </w:p>
        </w:tc>
        <w:tc>
          <w:tcPr>
            <w:tcW w:w="1213" w:type="dxa"/>
          </w:tcPr>
          <w:p w14:paraId="71C28A53" w14:textId="77777777" w:rsidR="00EF73F9" w:rsidRPr="00EF73F9" w:rsidRDefault="00EF73F9" w:rsidP="00EF73F9">
            <w:pPr>
              <w:spacing w:after="200"/>
              <w:rPr>
                <w:ins w:id="146" w:author="Trinidad Faure" w:date="2019-11-10T16:38:00Z"/>
                <w:rFonts w:ascii="Times New Roman" w:eastAsia="Times New Roman" w:hAnsi="Times New Roman" w:cs="Times New Roman"/>
                <w:i/>
                <w:iCs/>
                <w:color w:val="44546A" w:themeColor="text2"/>
                <w:sz w:val="24"/>
                <w:szCs w:val="24"/>
              </w:rPr>
            </w:pPr>
            <w:ins w:id="147" w:author="Trinidad Faure" w:date="2019-11-10T16:38:00Z">
              <w:r w:rsidRPr="00EF73F9">
                <w:rPr>
                  <w:rFonts w:ascii="Times New Roman" w:eastAsia="Times New Roman" w:hAnsi="Times New Roman" w:cs="Times New Roman"/>
                  <w:i/>
                  <w:iCs/>
                  <w:color w:val="44546A" w:themeColor="text2"/>
                  <w:sz w:val="24"/>
                  <w:szCs w:val="24"/>
                </w:rPr>
                <w:t>26</w:t>
              </w:r>
            </w:ins>
          </w:p>
        </w:tc>
        <w:tc>
          <w:tcPr>
            <w:tcW w:w="2378" w:type="dxa"/>
          </w:tcPr>
          <w:p w14:paraId="4F4177AE" w14:textId="77777777" w:rsidR="00EF73F9" w:rsidRPr="00EF73F9" w:rsidRDefault="00EF73F9" w:rsidP="00EF73F9">
            <w:pPr>
              <w:spacing w:after="200"/>
              <w:rPr>
                <w:ins w:id="148" w:author="Trinidad Faure" w:date="2019-11-10T16:38:00Z"/>
                <w:rFonts w:ascii="Times New Roman" w:eastAsia="Times New Roman" w:hAnsi="Times New Roman" w:cs="Times New Roman"/>
                <w:i/>
                <w:iCs/>
                <w:color w:val="44546A" w:themeColor="text2"/>
                <w:sz w:val="24"/>
                <w:szCs w:val="24"/>
              </w:rPr>
            </w:pPr>
            <w:ins w:id="149" w:author="Trinidad Faure" w:date="2019-11-10T16:38:00Z">
              <w:r w:rsidRPr="00EF73F9">
                <w:rPr>
                  <w:rFonts w:ascii="Times New Roman" w:eastAsia="Times New Roman" w:hAnsi="Times New Roman" w:cs="Times New Roman"/>
                  <w:i/>
                  <w:iCs/>
                  <w:color w:val="44546A" w:themeColor="text2"/>
                  <w:sz w:val="24"/>
                  <w:szCs w:val="24"/>
                </w:rPr>
                <w:t>PC</w:t>
              </w:r>
            </w:ins>
          </w:p>
        </w:tc>
        <w:tc>
          <w:tcPr>
            <w:tcW w:w="2138" w:type="dxa"/>
          </w:tcPr>
          <w:p w14:paraId="1D992CD9" w14:textId="77777777" w:rsidR="00EF73F9" w:rsidRPr="00EF73F9" w:rsidRDefault="00EF73F9" w:rsidP="00EF73F9">
            <w:pPr>
              <w:spacing w:after="200"/>
              <w:jc w:val="center"/>
              <w:rPr>
                <w:ins w:id="150" w:author="Trinidad Faure" w:date="2019-11-10T16:38:00Z"/>
                <w:rFonts w:ascii="Times New Roman" w:eastAsia="Times New Roman" w:hAnsi="Times New Roman" w:cs="Times New Roman"/>
                <w:i/>
                <w:iCs/>
                <w:color w:val="44546A" w:themeColor="text2"/>
                <w:sz w:val="24"/>
                <w:szCs w:val="24"/>
              </w:rPr>
            </w:pPr>
            <w:ins w:id="151" w:author="Trinidad Faure" w:date="2019-11-10T16:38:00Z">
              <w:r w:rsidRPr="00EF73F9">
                <w:rPr>
                  <w:rFonts w:ascii="Times New Roman" w:eastAsia="Times New Roman" w:hAnsi="Times New Roman" w:cs="Times New Roman"/>
                  <w:i/>
                  <w:iCs/>
                  <w:color w:val="44546A" w:themeColor="text2"/>
                  <w:sz w:val="24"/>
                  <w:szCs w:val="24"/>
                </w:rPr>
                <w:t>94.2</w:t>
              </w:r>
            </w:ins>
          </w:p>
        </w:tc>
        <w:tc>
          <w:tcPr>
            <w:tcW w:w="2138" w:type="dxa"/>
          </w:tcPr>
          <w:p w14:paraId="185A441F" w14:textId="77777777" w:rsidR="00EF73F9" w:rsidRPr="00EF73F9" w:rsidRDefault="00EF73F9" w:rsidP="00EF73F9">
            <w:pPr>
              <w:spacing w:after="200"/>
              <w:jc w:val="center"/>
              <w:rPr>
                <w:ins w:id="152" w:author="Trinidad Faure" w:date="2019-11-10T16:38:00Z"/>
                <w:rFonts w:ascii="Times New Roman" w:eastAsia="Times New Roman" w:hAnsi="Times New Roman" w:cs="Times New Roman"/>
                <w:i/>
                <w:iCs/>
                <w:color w:val="44546A" w:themeColor="text2"/>
                <w:sz w:val="24"/>
                <w:szCs w:val="24"/>
              </w:rPr>
            </w:pPr>
            <w:ins w:id="153"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=d3/d8*100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11.75</w:t>
              </w:r>
              <w:r w:rsidRPr="00EF73F9">
                <w:rPr>
                  <w:rFonts w:ascii="Times New Roman" w:eastAsia="Times New Roman" w:hAnsi="Times New Roman" w:cs="Times New Roman"/>
                  <w:i/>
                  <w:iCs/>
                  <w:color w:val="44546A" w:themeColor="text2"/>
                  <w:sz w:val="24"/>
                  <w:szCs w:val="24"/>
                </w:rPr>
                <w:fldChar w:fldCharType="end"/>
              </w:r>
            </w:ins>
          </w:p>
        </w:tc>
      </w:tr>
      <w:tr w:rsidR="00EF73F9" w:rsidRPr="00EF73F9" w14:paraId="1A575C2C" w14:textId="77777777" w:rsidTr="00070DF9">
        <w:trPr>
          <w:jc w:val="center"/>
          <w:ins w:id="154" w:author="Trinidad Faure" w:date="2019-11-10T16:38:00Z"/>
        </w:trPr>
        <w:tc>
          <w:tcPr>
            <w:tcW w:w="1212" w:type="dxa"/>
          </w:tcPr>
          <w:p w14:paraId="034038D6" w14:textId="77777777" w:rsidR="00EF73F9" w:rsidRPr="00EF73F9" w:rsidRDefault="00EF73F9" w:rsidP="00EF73F9">
            <w:pPr>
              <w:spacing w:after="200"/>
              <w:rPr>
                <w:ins w:id="155" w:author="Trinidad Faure" w:date="2019-11-10T16:38:00Z"/>
                <w:rFonts w:ascii="Times New Roman" w:eastAsia="Times New Roman" w:hAnsi="Times New Roman" w:cs="Times New Roman"/>
                <w:i/>
                <w:iCs/>
                <w:color w:val="44546A" w:themeColor="text2"/>
                <w:sz w:val="24"/>
                <w:szCs w:val="24"/>
              </w:rPr>
            </w:pPr>
            <w:ins w:id="156" w:author="Trinidad Faure" w:date="2019-11-10T16:38:00Z">
              <w:r w:rsidRPr="00EF73F9">
                <w:rPr>
                  <w:rFonts w:ascii="Times New Roman" w:eastAsia="Times New Roman" w:hAnsi="Times New Roman" w:cs="Times New Roman"/>
                  <w:i/>
                  <w:iCs/>
                  <w:color w:val="44546A" w:themeColor="text2"/>
                  <w:sz w:val="24"/>
                  <w:szCs w:val="24"/>
                </w:rPr>
                <w:t>PPM</w:t>
              </w:r>
            </w:ins>
          </w:p>
        </w:tc>
        <w:tc>
          <w:tcPr>
            <w:tcW w:w="1213" w:type="dxa"/>
          </w:tcPr>
          <w:p w14:paraId="51D113ED" w14:textId="77777777" w:rsidR="00EF73F9" w:rsidRPr="00EF73F9" w:rsidRDefault="00EF73F9" w:rsidP="00EF73F9">
            <w:pPr>
              <w:spacing w:after="200"/>
              <w:rPr>
                <w:ins w:id="157" w:author="Trinidad Faure" w:date="2019-11-10T16:38:00Z"/>
                <w:rFonts w:ascii="Times New Roman" w:eastAsia="Times New Roman" w:hAnsi="Times New Roman" w:cs="Times New Roman"/>
                <w:i/>
                <w:iCs/>
                <w:color w:val="44546A" w:themeColor="text2"/>
                <w:sz w:val="24"/>
                <w:szCs w:val="24"/>
              </w:rPr>
            </w:pPr>
            <w:ins w:id="158" w:author="Trinidad Faure" w:date="2019-11-10T16:38:00Z">
              <w:r w:rsidRPr="00EF73F9">
                <w:rPr>
                  <w:rFonts w:ascii="Times New Roman" w:eastAsia="Times New Roman" w:hAnsi="Times New Roman" w:cs="Times New Roman"/>
                  <w:i/>
                  <w:iCs/>
                  <w:color w:val="44546A" w:themeColor="text2"/>
                  <w:sz w:val="24"/>
                  <w:szCs w:val="24"/>
                </w:rPr>
                <w:t>30</w:t>
              </w:r>
            </w:ins>
          </w:p>
        </w:tc>
        <w:tc>
          <w:tcPr>
            <w:tcW w:w="2378" w:type="dxa"/>
          </w:tcPr>
          <w:p w14:paraId="5CF64F0E" w14:textId="77777777" w:rsidR="00EF73F9" w:rsidRPr="00EF73F9" w:rsidRDefault="00EF73F9" w:rsidP="00EF73F9">
            <w:pPr>
              <w:spacing w:after="200"/>
              <w:rPr>
                <w:ins w:id="159" w:author="Trinidad Faure" w:date="2019-11-10T16:38:00Z"/>
                <w:rFonts w:ascii="Times New Roman" w:eastAsia="Times New Roman" w:hAnsi="Times New Roman" w:cs="Times New Roman"/>
                <w:i/>
                <w:iCs/>
                <w:color w:val="44546A" w:themeColor="text2"/>
                <w:sz w:val="24"/>
                <w:szCs w:val="24"/>
              </w:rPr>
            </w:pPr>
            <w:ins w:id="160" w:author="Trinidad Faure" w:date="2019-11-10T16:38:00Z">
              <w:r w:rsidRPr="00EF73F9">
                <w:rPr>
                  <w:rFonts w:ascii="Times New Roman" w:eastAsia="Times New Roman" w:hAnsi="Times New Roman" w:cs="Times New Roman"/>
                  <w:i/>
                  <w:iCs/>
                  <w:color w:val="44546A" w:themeColor="text2"/>
                  <w:sz w:val="24"/>
                  <w:szCs w:val="24"/>
                </w:rPr>
                <w:t>Radio</w:t>
              </w:r>
            </w:ins>
          </w:p>
        </w:tc>
        <w:tc>
          <w:tcPr>
            <w:tcW w:w="2138" w:type="dxa"/>
          </w:tcPr>
          <w:p w14:paraId="7043A267" w14:textId="77777777" w:rsidR="00EF73F9" w:rsidRPr="00EF73F9" w:rsidRDefault="00EF73F9" w:rsidP="00EF73F9">
            <w:pPr>
              <w:spacing w:after="200"/>
              <w:jc w:val="center"/>
              <w:rPr>
                <w:ins w:id="161" w:author="Trinidad Faure" w:date="2019-11-10T16:38:00Z"/>
                <w:rFonts w:ascii="Times New Roman" w:eastAsia="Times New Roman" w:hAnsi="Times New Roman" w:cs="Times New Roman"/>
                <w:i/>
                <w:iCs/>
                <w:color w:val="44546A" w:themeColor="text2"/>
                <w:sz w:val="24"/>
                <w:szCs w:val="24"/>
              </w:rPr>
            </w:pPr>
            <w:ins w:id="162" w:author="Trinidad Faure" w:date="2019-11-10T16:38:00Z">
              <w:r w:rsidRPr="00EF73F9">
                <w:rPr>
                  <w:rFonts w:ascii="Times New Roman" w:eastAsia="Times New Roman" w:hAnsi="Times New Roman" w:cs="Times New Roman"/>
                  <w:i/>
                  <w:iCs/>
                  <w:color w:val="44546A" w:themeColor="text2"/>
                  <w:sz w:val="24"/>
                  <w:szCs w:val="24"/>
                </w:rPr>
                <w:t>289.3</w:t>
              </w:r>
            </w:ins>
          </w:p>
        </w:tc>
        <w:tc>
          <w:tcPr>
            <w:tcW w:w="2138" w:type="dxa"/>
          </w:tcPr>
          <w:p w14:paraId="6DBA2CD8" w14:textId="77777777" w:rsidR="00EF73F9" w:rsidRPr="00EF73F9" w:rsidRDefault="00EF73F9" w:rsidP="00EF73F9">
            <w:pPr>
              <w:spacing w:after="200"/>
              <w:jc w:val="center"/>
              <w:rPr>
                <w:ins w:id="163" w:author="Trinidad Faure" w:date="2019-11-10T16:38:00Z"/>
                <w:rFonts w:ascii="Times New Roman" w:eastAsia="Times New Roman" w:hAnsi="Times New Roman" w:cs="Times New Roman"/>
                <w:i/>
                <w:iCs/>
                <w:color w:val="44546A" w:themeColor="text2"/>
                <w:sz w:val="24"/>
                <w:szCs w:val="24"/>
              </w:rPr>
            </w:pPr>
            <w:ins w:id="164"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=d4/d8*100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36.1</w:t>
              </w:r>
              <w:r w:rsidRPr="00EF73F9">
                <w:rPr>
                  <w:rFonts w:ascii="Times New Roman" w:eastAsia="Times New Roman" w:hAnsi="Times New Roman" w:cs="Times New Roman"/>
                  <w:i/>
                  <w:iCs/>
                  <w:color w:val="44546A" w:themeColor="text2"/>
                  <w:sz w:val="24"/>
                  <w:szCs w:val="24"/>
                </w:rPr>
                <w:fldChar w:fldCharType="end"/>
              </w:r>
            </w:ins>
          </w:p>
        </w:tc>
      </w:tr>
      <w:tr w:rsidR="00EF73F9" w:rsidRPr="00EF73F9" w14:paraId="4967E90A" w14:textId="77777777" w:rsidTr="00070DF9">
        <w:trPr>
          <w:jc w:val="center"/>
          <w:ins w:id="165" w:author="Trinidad Faure" w:date="2019-11-10T16:38:00Z"/>
        </w:trPr>
        <w:tc>
          <w:tcPr>
            <w:tcW w:w="1212" w:type="dxa"/>
          </w:tcPr>
          <w:p w14:paraId="2477C7A6" w14:textId="77777777" w:rsidR="00EF73F9" w:rsidRPr="00EF73F9" w:rsidRDefault="00EF73F9" w:rsidP="00EF73F9">
            <w:pPr>
              <w:spacing w:after="200"/>
              <w:rPr>
                <w:ins w:id="166" w:author="Trinidad Faure" w:date="2019-11-10T16:38:00Z"/>
                <w:rFonts w:ascii="Times New Roman" w:eastAsia="Times New Roman" w:hAnsi="Times New Roman" w:cs="Times New Roman"/>
                <w:i/>
                <w:iCs/>
                <w:color w:val="44546A" w:themeColor="text2"/>
                <w:sz w:val="24"/>
                <w:szCs w:val="24"/>
              </w:rPr>
            </w:pPr>
            <w:ins w:id="167" w:author="Trinidad Faure" w:date="2019-11-10T16:38:00Z">
              <w:r w:rsidRPr="00EF73F9">
                <w:rPr>
                  <w:rFonts w:ascii="Times New Roman" w:eastAsia="Times New Roman" w:hAnsi="Times New Roman" w:cs="Times New Roman"/>
                  <w:i/>
                  <w:iCs/>
                  <w:color w:val="44546A" w:themeColor="text2"/>
                  <w:sz w:val="24"/>
                  <w:szCs w:val="24"/>
                </w:rPr>
                <w:t>Nielsen</w:t>
              </w:r>
            </w:ins>
          </w:p>
        </w:tc>
        <w:tc>
          <w:tcPr>
            <w:tcW w:w="1213" w:type="dxa"/>
          </w:tcPr>
          <w:p w14:paraId="2232DF9B" w14:textId="77777777" w:rsidR="00EF73F9" w:rsidRPr="00EF73F9" w:rsidRDefault="00EF73F9" w:rsidP="00EF73F9">
            <w:pPr>
              <w:spacing w:after="200"/>
              <w:rPr>
                <w:ins w:id="168" w:author="Trinidad Faure" w:date="2019-11-10T16:38:00Z"/>
                <w:rFonts w:ascii="Times New Roman" w:eastAsia="Times New Roman" w:hAnsi="Times New Roman" w:cs="Times New Roman"/>
                <w:i/>
                <w:iCs/>
                <w:color w:val="44546A" w:themeColor="text2"/>
                <w:sz w:val="24"/>
                <w:szCs w:val="24"/>
              </w:rPr>
            </w:pPr>
            <w:ins w:id="169" w:author="Trinidad Faure" w:date="2019-11-10T16:38:00Z">
              <w:r w:rsidRPr="00EF73F9">
                <w:rPr>
                  <w:rFonts w:ascii="Times New Roman" w:eastAsia="Times New Roman" w:hAnsi="Times New Roman" w:cs="Times New Roman"/>
                  <w:i/>
                  <w:iCs/>
                  <w:color w:val="44546A" w:themeColor="text2"/>
                  <w:sz w:val="24"/>
                  <w:szCs w:val="24"/>
                </w:rPr>
                <w:t>82</w:t>
              </w:r>
            </w:ins>
          </w:p>
        </w:tc>
        <w:tc>
          <w:tcPr>
            <w:tcW w:w="2378" w:type="dxa"/>
          </w:tcPr>
          <w:p w14:paraId="14B90EE9" w14:textId="77777777" w:rsidR="00EF73F9" w:rsidRPr="00EF73F9" w:rsidRDefault="00EF73F9" w:rsidP="00EF73F9">
            <w:pPr>
              <w:spacing w:after="200"/>
              <w:rPr>
                <w:ins w:id="170" w:author="Trinidad Faure" w:date="2019-11-10T16:38:00Z"/>
                <w:rFonts w:ascii="Times New Roman" w:eastAsia="Times New Roman" w:hAnsi="Times New Roman" w:cs="Times New Roman"/>
                <w:i/>
                <w:iCs/>
                <w:color w:val="44546A" w:themeColor="text2"/>
                <w:sz w:val="24"/>
                <w:szCs w:val="24"/>
              </w:rPr>
            </w:pPr>
            <w:ins w:id="171" w:author="Trinidad Faure" w:date="2019-11-10T16:38:00Z">
              <w:r w:rsidRPr="00EF73F9">
                <w:rPr>
                  <w:rFonts w:ascii="Times New Roman" w:eastAsia="Times New Roman" w:hAnsi="Times New Roman" w:cs="Times New Roman"/>
                  <w:i/>
                  <w:iCs/>
                  <w:color w:val="44546A" w:themeColor="text2"/>
                  <w:sz w:val="24"/>
                  <w:szCs w:val="24"/>
                </w:rPr>
                <w:t>Smartphone</w:t>
              </w:r>
            </w:ins>
          </w:p>
        </w:tc>
        <w:tc>
          <w:tcPr>
            <w:tcW w:w="2138" w:type="dxa"/>
          </w:tcPr>
          <w:p w14:paraId="1A7DACB4" w14:textId="77777777" w:rsidR="00EF73F9" w:rsidRPr="00EF73F9" w:rsidRDefault="00EF73F9" w:rsidP="00EF73F9">
            <w:pPr>
              <w:spacing w:after="200"/>
              <w:jc w:val="center"/>
              <w:rPr>
                <w:ins w:id="172" w:author="Trinidad Faure" w:date="2019-11-10T16:38:00Z"/>
                <w:rFonts w:ascii="Times New Roman" w:eastAsia="Times New Roman" w:hAnsi="Times New Roman" w:cs="Times New Roman"/>
                <w:i/>
                <w:iCs/>
                <w:color w:val="44546A" w:themeColor="text2"/>
                <w:sz w:val="24"/>
                <w:szCs w:val="24"/>
              </w:rPr>
            </w:pPr>
            <w:ins w:id="173" w:author="Trinidad Faure" w:date="2019-11-10T16:38:00Z">
              <w:r w:rsidRPr="00EF73F9">
                <w:rPr>
                  <w:rFonts w:ascii="Times New Roman" w:eastAsia="Times New Roman" w:hAnsi="Times New Roman" w:cs="Times New Roman"/>
                  <w:i/>
                  <w:iCs/>
                  <w:color w:val="44546A" w:themeColor="text2"/>
                  <w:sz w:val="24"/>
                  <w:szCs w:val="24"/>
                </w:rPr>
                <w:t>142.3</w:t>
              </w:r>
            </w:ins>
          </w:p>
        </w:tc>
        <w:tc>
          <w:tcPr>
            <w:tcW w:w="2138" w:type="dxa"/>
          </w:tcPr>
          <w:p w14:paraId="625747BC" w14:textId="77777777" w:rsidR="00EF73F9" w:rsidRPr="00EF73F9" w:rsidRDefault="00EF73F9" w:rsidP="00EF73F9">
            <w:pPr>
              <w:spacing w:after="200"/>
              <w:jc w:val="center"/>
              <w:rPr>
                <w:ins w:id="174" w:author="Trinidad Faure" w:date="2019-11-10T16:38:00Z"/>
                <w:rFonts w:ascii="Times New Roman" w:eastAsia="Times New Roman" w:hAnsi="Times New Roman" w:cs="Times New Roman"/>
                <w:i/>
                <w:iCs/>
                <w:color w:val="44546A" w:themeColor="text2"/>
                <w:sz w:val="24"/>
                <w:szCs w:val="24"/>
              </w:rPr>
            </w:pPr>
            <w:ins w:id="175"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=d5/d8*100\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17.76</w:t>
              </w:r>
              <w:r w:rsidRPr="00EF73F9">
                <w:rPr>
                  <w:rFonts w:ascii="Times New Roman" w:eastAsia="Times New Roman" w:hAnsi="Times New Roman" w:cs="Times New Roman"/>
                  <w:i/>
                  <w:iCs/>
                  <w:color w:val="44546A" w:themeColor="text2"/>
                  <w:sz w:val="24"/>
                  <w:szCs w:val="24"/>
                </w:rPr>
                <w:fldChar w:fldCharType="end"/>
              </w:r>
            </w:ins>
          </w:p>
        </w:tc>
      </w:tr>
      <w:tr w:rsidR="00EF73F9" w:rsidRPr="00EF73F9" w14:paraId="1AED6170" w14:textId="77777777" w:rsidTr="00070DF9">
        <w:trPr>
          <w:jc w:val="center"/>
          <w:ins w:id="176" w:author="Trinidad Faure" w:date="2019-11-10T16:38:00Z"/>
        </w:trPr>
        <w:tc>
          <w:tcPr>
            <w:tcW w:w="1212" w:type="dxa"/>
          </w:tcPr>
          <w:p w14:paraId="3263F422" w14:textId="77777777" w:rsidR="00EF73F9" w:rsidRPr="00EF73F9" w:rsidRDefault="00EF73F9" w:rsidP="00EF73F9">
            <w:pPr>
              <w:spacing w:after="200"/>
              <w:rPr>
                <w:ins w:id="177" w:author="Trinidad Faure" w:date="2019-11-10T16:38:00Z"/>
                <w:rFonts w:ascii="Times New Roman" w:eastAsia="Times New Roman" w:hAnsi="Times New Roman" w:cs="Times New Roman"/>
                <w:i/>
                <w:iCs/>
                <w:color w:val="44546A" w:themeColor="text2"/>
                <w:sz w:val="24"/>
                <w:szCs w:val="24"/>
              </w:rPr>
            </w:pPr>
            <w:ins w:id="178" w:author="Trinidad Faure" w:date="2019-11-10T16:38:00Z">
              <w:r w:rsidRPr="00EF73F9">
                <w:rPr>
                  <w:rFonts w:ascii="Times New Roman" w:eastAsia="Times New Roman" w:hAnsi="Times New Roman" w:cs="Times New Roman"/>
                  <w:i/>
                  <w:iCs/>
                  <w:color w:val="44546A" w:themeColor="text2"/>
                  <w:sz w:val="24"/>
                  <w:szCs w:val="24"/>
                </w:rPr>
                <w:t>RA</w:t>
              </w:r>
            </w:ins>
          </w:p>
        </w:tc>
        <w:tc>
          <w:tcPr>
            <w:tcW w:w="1213" w:type="dxa"/>
          </w:tcPr>
          <w:p w14:paraId="3F998B7A" w14:textId="77777777" w:rsidR="00EF73F9" w:rsidRPr="00EF73F9" w:rsidRDefault="00EF73F9" w:rsidP="00EF73F9">
            <w:pPr>
              <w:spacing w:after="200"/>
              <w:rPr>
                <w:ins w:id="179" w:author="Trinidad Faure" w:date="2019-11-10T16:38:00Z"/>
                <w:rFonts w:ascii="Times New Roman" w:eastAsia="Times New Roman" w:hAnsi="Times New Roman" w:cs="Times New Roman"/>
                <w:i/>
                <w:iCs/>
                <w:color w:val="44546A" w:themeColor="text2"/>
                <w:sz w:val="24"/>
                <w:szCs w:val="24"/>
              </w:rPr>
            </w:pPr>
            <w:ins w:id="180" w:author="Trinidad Faure" w:date="2019-11-10T16:38:00Z">
              <w:r w:rsidRPr="00EF73F9">
                <w:rPr>
                  <w:rFonts w:ascii="Times New Roman" w:eastAsia="Times New Roman" w:hAnsi="Times New Roman" w:cs="Times New Roman"/>
                  <w:i/>
                  <w:iCs/>
                  <w:color w:val="44546A" w:themeColor="text2"/>
                  <w:sz w:val="24"/>
                  <w:szCs w:val="24"/>
                </w:rPr>
                <w:t>12</w:t>
              </w:r>
            </w:ins>
          </w:p>
        </w:tc>
        <w:tc>
          <w:tcPr>
            <w:tcW w:w="2378" w:type="dxa"/>
          </w:tcPr>
          <w:p w14:paraId="008899F8" w14:textId="77777777" w:rsidR="00EF73F9" w:rsidRPr="00EF73F9" w:rsidRDefault="00EF73F9" w:rsidP="00EF73F9">
            <w:pPr>
              <w:spacing w:after="200"/>
              <w:rPr>
                <w:ins w:id="181" w:author="Trinidad Faure" w:date="2019-11-10T16:38:00Z"/>
                <w:rFonts w:ascii="Times New Roman" w:eastAsia="Times New Roman" w:hAnsi="Times New Roman" w:cs="Times New Roman"/>
                <w:i/>
                <w:iCs/>
                <w:color w:val="44546A" w:themeColor="text2"/>
                <w:sz w:val="24"/>
                <w:szCs w:val="24"/>
              </w:rPr>
            </w:pPr>
            <w:ins w:id="182" w:author="Trinidad Faure" w:date="2019-11-10T16:38:00Z">
              <w:r w:rsidRPr="00EF73F9">
                <w:rPr>
                  <w:rFonts w:ascii="Times New Roman" w:eastAsia="Times New Roman" w:hAnsi="Times New Roman" w:cs="Times New Roman"/>
                  <w:i/>
                  <w:iCs/>
                  <w:color w:val="44546A" w:themeColor="text2"/>
                  <w:sz w:val="24"/>
                  <w:szCs w:val="24"/>
                </w:rPr>
                <w:t>Tablet</w:t>
              </w:r>
            </w:ins>
          </w:p>
        </w:tc>
        <w:tc>
          <w:tcPr>
            <w:tcW w:w="2138" w:type="dxa"/>
          </w:tcPr>
          <w:p w14:paraId="13877FFC" w14:textId="77777777" w:rsidR="00EF73F9" w:rsidRPr="00EF73F9" w:rsidRDefault="00EF73F9" w:rsidP="00EF73F9">
            <w:pPr>
              <w:spacing w:after="200"/>
              <w:jc w:val="center"/>
              <w:rPr>
                <w:ins w:id="183" w:author="Trinidad Faure" w:date="2019-11-10T16:38:00Z"/>
                <w:rFonts w:ascii="Times New Roman" w:eastAsia="Times New Roman" w:hAnsi="Times New Roman" w:cs="Times New Roman"/>
                <w:i/>
                <w:iCs/>
                <w:color w:val="44546A" w:themeColor="text2"/>
                <w:sz w:val="24"/>
                <w:szCs w:val="24"/>
              </w:rPr>
            </w:pPr>
            <w:ins w:id="184" w:author="Trinidad Faure" w:date="2019-11-10T16:38:00Z">
              <w:r w:rsidRPr="00EF73F9">
                <w:rPr>
                  <w:rFonts w:ascii="Times New Roman" w:eastAsia="Times New Roman" w:hAnsi="Times New Roman" w:cs="Times New Roman"/>
                  <w:i/>
                  <w:iCs/>
                  <w:color w:val="44546A" w:themeColor="text2"/>
                  <w:sz w:val="24"/>
                  <w:szCs w:val="24"/>
                </w:rPr>
                <w:t>78.1</w:t>
              </w:r>
            </w:ins>
          </w:p>
        </w:tc>
        <w:tc>
          <w:tcPr>
            <w:tcW w:w="2138" w:type="dxa"/>
          </w:tcPr>
          <w:p w14:paraId="5045A590" w14:textId="77777777" w:rsidR="00EF73F9" w:rsidRPr="00EF73F9" w:rsidRDefault="00EF73F9" w:rsidP="00EF73F9">
            <w:pPr>
              <w:spacing w:after="200"/>
              <w:jc w:val="center"/>
              <w:rPr>
                <w:ins w:id="185" w:author="Trinidad Faure" w:date="2019-11-10T16:38:00Z"/>
                <w:rFonts w:ascii="Times New Roman" w:eastAsia="Times New Roman" w:hAnsi="Times New Roman" w:cs="Times New Roman"/>
                <w:i/>
                <w:iCs/>
                <w:color w:val="44546A" w:themeColor="text2"/>
                <w:sz w:val="24"/>
                <w:szCs w:val="24"/>
              </w:rPr>
            </w:pPr>
            <w:ins w:id="186"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=d6/d8*100\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9.75</w:t>
              </w:r>
              <w:r w:rsidRPr="00EF73F9">
                <w:rPr>
                  <w:rFonts w:ascii="Times New Roman" w:eastAsia="Times New Roman" w:hAnsi="Times New Roman" w:cs="Times New Roman"/>
                  <w:i/>
                  <w:iCs/>
                  <w:color w:val="44546A" w:themeColor="text2"/>
                  <w:sz w:val="24"/>
                  <w:szCs w:val="24"/>
                </w:rPr>
                <w:fldChar w:fldCharType="end"/>
              </w:r>
            </w:ins>
          </w:p>
        </w:tc>
      </w:tr>
      <w:tr w:rsidR="00EF73F9" w:rsidRPr="00EF73F9" w14:paraId="335CA62F" w14:textId="77777777" w:rsidTr="00070DF9">
        <w:trPr>
          <w:jc w:val="center"/>
          <w:ins w:id="187" w:author="Trinidad Faure" w:date="2019-11-10T16:38:00Z"/>
        </w:trPr>
        <w:tc>
          <w:tcPr>
            <w:tcW w:w="1212" w:type="dxa"/>
          </w:tcPr>
          <w:p w14:paraId="1FBFD8DC" w14:textId="77777777" w:rsidR="00EF73F9" w:rsidRPr="00EF73F9" w:rsidRDefault="00EF73F9" w:rsidP="00EF73F9">
            <w:pPr>
              <w:spacing w:after="200"/>
              <w:rPr>
                <w:ins w:id="188" w:author="Trinidad Faure" w:date="2019-11-10T16:38:00Z"/>
                <w:rFonts w:ascii="Times New Roman" w:eastAsia="Times New Roman" w:hAnsi="Times New Roman" w:cs="Times New Roman"/>
                <w:i/>
                <w:iCs/>
                <w:color w:val="44546A" w:themeColor="text2"/>
                <w:sz w:val="24"/>
                <w:szCs w:val="24"/>
              </w:rPr>
            </w:pPr>
            <w:ins w:id="189" w:author="Trinidad Faure" w:date="2019-11-10T16:38:00Z">
              <w:r w:rsidRPr="00EF73F9">
                <w:rPr>
                  <w:rFonts w:ascii="Times New Roman" w:eastAsia="Times New Roman" w:hAnsi="Times New Roman" w:cs="Times New Roman"/>
                  <w:i/>
                  <w:iCs/>
                  <w:color w:val="44546A" w:themeColor="text2"/>
                  <w:sz w:val="24"/>
                  <w:szCs w:val="24"/>
                </w:rPr>
                <w:t>Hub</w:t>
              </w:r>
            </w:ins>
          </w:p>
        </w:tc>
        <w:tc>
          <w:tcPr>
            <w:tcW w:w="1213" w:type="dxa"/>
          </w:tcPr>
          <w:p w14:paraId="1DEF3B3A" w14:textId="77777777" w:rsidR="00EF73F9" w:rsidRPr="00EF73F9" w:rsidRDefault="00EF73F9" w:rsidP="00EF73F9">
            <w:pPr>
              <w:spacing w:after="200"/>
              <w:rPr>
                <w:ins w:id="190" w:author="Trinidad Faure" w:date="2019-11-10T16:38:00Z"/>
                <w:rFonts w:ascii="Times New Roman" w:eastAsia="Times New Roman" w:hAnsi="Times New Roman" w:cs="Times New Roman"/>
                <w:i/>
                <w:iCs/>
                <w:color w:val="44546A" w:themeColor="text2"/>
                <w:sz w:val="24"/>
                <w:szCs w:val="24"/>
              </w:rPr>
            </w:pPr>
            <w:ins w:id="191" w:author="Trinidad Faure" w:date="2019-11-10T16:38:00Z">
              <w:r w:rsidRPr="00EF73F9">
                <w:rPr>
                  <w:rFonts w:ascii="Times New Roman" w:eastAsia="Times New Roman" w:hAnsi="Times New Roman" w:cs="Times New Roman"/>
                  <w:i/>
                  <w:iCs/>
                  <w:color w:val="44546A" w:themeColor="text2"/>
                  <w:sz w:val="24"/>
                  <w:szCs w:val="24"/>
                </w:rPr>
                <w:t>87</w:t>
              </w:r>
            </w:ins>
          </w:p>
        </w:tc>
        <w:tc>
          <w:tcPr>
            <w:tcW w:w="2378" w:type="dxa"/>
          </w:tcPr>
          <w:p w14:paraId="7DBFE899" w14:textId="77777777" w:rsidR="00EF73F9" w:rsidRPr="00EF73F9" w:rsidRDefault="00EF73F9" w:rsidP="00EF73F9">
            <w:pPr>
              <w:spacing w:after="200"/>
              <w:rPr>
                <w:ins w:id="192" w:author="Trinidad Faure" w:date="2019-11-10T16:38:00Z"/>
                <w:rFonts w:ascii="Times New Roman" w:eastAsia="Times New Roman" w:hAnsi="Times New Roman" w:cs="Times New Roman"/>
                <w:i/>
                <w:iCs/>
                <w:color w:val="44546A" w:themeColor="text2"/>
                <w:sz w:val="24"/>
                <w:szCs w:val="24"/>
              </w:rPr>
            </w:pPr>
            <w:ins w:id="193" w:author="Trinidad Faure" w:date="2019-11-10T16:38:00Z">
              <w:r w:rsidRPr="00EF73F9">
                <w:rPr>
                  <w:rFonts w:ascii="Times New Roman" w:eastAsia="Times New Roman" w:hAnsi="Times New Roman" w:cs="Times New Roman"/>
                  <w:i/>
                  <w:iCs/>
                  <w:color w:val="44546A" w:themeColor="text2"/>
                  <w:sz w:val="24"/>
                  <w:szCs w:val="24"/>
                </w:rPr>
                <w:t>TV</w:t>
              </w:r>
            </w:ins>
          </w:p>
        </w:tc>
        <w:tc>
          <w:tcPr>
            <w:tcW w:w="2138" w:type="dxa"/>
          </w:tcPr>
          <w:p w14:paraId="464B2F31" w14:textId="77777777" w:rsidR="00EF73F9" w:rsidRPr="00EF73F9" w:rsidRDefault="00EF73F9" w:rsidP="00EF73F9">
            <w:pPr>
              <w:spacing w:after="200"/>
              <w:jc w:val="center"/>
              <w:rPr>
                <w:ins w:id="194" w:author="Trinidad Faure" w:date="2019-11-10T16:38:00Z"/>
                <w:rFonts w:ascii="Times New Roman" w:eastAsia="Times New Roman" w:hAnsi="Times New Roman" w:cs="Times New Roman"/>
                <w:i/>
                <w:iCs/>
                <w:color w:val="44546A" w:themeColor="text2"/>
                <w:sz w:val="24"/>
                <w:szCs w:val="24"/>
              </w:rPr>
            </w:pPr>
            <w:ins w:id="195" w:author="Trinidad Faure" w:date="2019-11-10T16:38:00Z">
              <w:r w:rsidRPr="00EF73F9">
                <w:rPr>
                  <w:rFonts w:ascii="Times New Roman" w:eastAsia="Times New Roman" w:hAnsi="Times New Roman" w:cs="Times New Roman"/>
                  <w:i/>
                  <w:iCs/>
                  <w:color w:val="44546A" w:themeColor="text2"/>
                  <w:sz w:val="24"/>
                  <w:szCs w:val="24"/>
                </w:rPr>
                <w:t>197.5</w:t>
              </w:r>
            </w:ins>
          </w:p>
        </w:tc>
        <w:tc>
          <w:tcPr>
            <w:tcW w:w="2138" w:type="dxa"/>
          </w:tcPr>
          <w:p w14:paraId="4D5E3D26" w14:textId="77777777" w:rsidR="00EF73F9" w:rsidRPr="00EF73F9" w:rsidRDefault="00EF73F9" w:rsidP="00EF73F9">
            <w:pPr>
              <w:spacing w:after="200"/>
              <w:jc w:val="center"/>
              <w:rPr>
                <w:ins w:id="196" w:author="Trinidad Faure" w:date="2019-11-10T16:38:00Z"/>
                <w:rFonts w:ascii="Times New Roman" w:eastAsia="Times New Roman" w:hAnsi="Times New Roman" w:cs="Times New Roman"/>
                <w:i/>
                <w:iCs/>
                <w:color w:val="44546A" w:themeColor="text2"/>
                <w:sz w:val="24"/>
                <w:szCs w:val="24"/>
              </w:rPr>
            </w:pPr>
            <w:ins w:id="197"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=d7/d8*100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24.64</w:t>
              </w:r>
              <w:r w:rsidRPr="00EF73F9">
                <w:rPr>
                  <w:rFonts w:ascii="Times New Roman" w:eastAsia="Times New Roman" w:hAnsi="Times New Roman" w:cs="Times New Roman"/>
                  <w:i/>
                  <w:iCs/>
                  <w:color w:val="44546A" w:themeColor="text2"/>
                  <w:sz w:val="24"/>
                  <w:szCs w:val="24"/>
                </w:rPr>
                <w:fldChar w:fldCharType="end"/>
              </w:r>
            </w:ins>
          </w:p>
        </w:tc>
      </w:tr>
      <w:tr w:rsidR="00EF73F9" w:rsidRPr="00EF73F9" w14:paraId="7C014870" w14:textId="77777777" w:rsidTr="00070DF9">
        <w:trPr>
          <w:jc w:val="center"/>
          <w:ins w:id="198" w:author="Trinidad Faure" w:date="2019-11-10T16:38:00Z"/>
        </w:trPr>
        <w:tc>
          <w:tcPr>
            <w:tcW w:w="1212" w:type="dxa"/>
          </w:tcPr>
          <w:p w14:paraId="04602894" w14:textId="77777777" w:rsidR="00EF73F9" w:rsidRPr="00EF73F9" w:rsidRDefault="00EF73F9" w:rsidP="00EF73F9">
            <w:pPr>
              <w:spacing w:after="200"/>
              <w:rPr>
                <w:ins w:id="199" w:author="Trinidad Faure" w:date="2019-11-10T16:38:00Z"/>
                <w:rFonts w:ascii="Times New Roman" w:eastAsia="Times New Roman" w:hAnsi="Times New Roman" w:cs="Times New Roman"/>
                <w:i/>
                <w:iCs/>
                <w:color w:val="44546A" w:themeColor="text2"/>
                <w:sz w:val="24"/>
                <w:szCs w:val="24"/>
              </w:rPr>
            </w:pPr>
          </w:p>
        </w:tc>
        <w:tc>
          <w:tcPr>
            <w:tcW w:w="1213" w:type="dxa"/>
          </w:tcPr>
          <w:p w14:paraId="78015E86" w14:textId="77777777" w:rsidR="00EF73F9" w:rsidRPr="00EF73F9" w:rsidRDefault="00EF73F9" w:rsidP="00EF73F9">
            <w:pPr>
              <w:spacing w:after="200"/>
              <w:rPr>
                <w:ins w:id="200" w:author="Trinidad Faure" w:date="2019-11-10T16:38:00Z"/>
                <w:rFonts w:ascii="Times New Roman" w:eastAsia="Times New Roman" w:hAnsi="Times New Roman" w:cs="Times New Roman"/>
                <w:i/>
                <w:iCs/>
                <w:color w:val="44546A" w:themeColor="text2"/>
                <w:sz w:val="24"/>
                <w:szCs w:val="24"/>
              </w:rPr>
            </w:pPr>
          </w:p>
        </w:tc>
        <w:tc>
          <w:tcPr>
            <w:tcW w:w="2378" w:type="dxa"/>
          </w:tcPr>
          <w:p w14:paraId="679433B0" w14:textId="77777777" w:rsidR="00EF73F9" w:rsidRPr="00EF73F9" w:rsidRDefault="00EF73F9" w:rsidP="00EF73F9">
            <w:pPr>
              <w:spacing w:after="200"/>
              <w:jc w:val="center"/>
              <w:rPr>
                <w:ins w:id="201" w:author="Trinidad Faure" w:date="2019-11-10T16:38:00Z"/>
                <w:rFonts w:ascii="Times New Roman" w:eastAsia="Times New Roman" w:hAnsi="Times New Roman" w:cs="Times New Roman"/>
                <w:b/>
                <w:bCs/>
                <w:i/>
                <w:iCs/>
                <w:color w:val="44546A" w:themeColor="text2"/>
                <w:sz w:val="24"/>
                <w:szCs w:val="24"/>
              </w:rPr>
            </w:pPr>
            <w:ins w:id="202" w:author="Trinidad Faure" w:date="2019-11-10T16:38:00Z">
              <w:r w:rsidRPr="00EF73F9">
                <w:rPr>
                  <w:rFonts w:ascii="Times New Roman" w:eastAsia="Times New Roman" w:hAnsi="Times New Roman" w:cs="Times New Roman"/>
                  <w:b/>
                  <w:bCs/>
                  <w:i/>
                  <w:iCs/>
                  <w:color w:val="44546A" w:themeColor="text2"/>
                  <w:sz w:val="24"/>
                  <w:szCs w:val="24"/>
                </w:rPr>
                <w:t>Total</w:t>
              </w:r>
            </w:ins>
          </w:p>
        </w:tc>
        <w:tc>
          <w:tcPr>
            <w:tcW w:w="2138" w:type="dxa"/>
          </w:tcPr>
          <w:p w14:paraId="3B8FCE44" w14:textId="77777777" w:rsidR="00EF73F9" w:rsidRPr="00EF73F9" w:rsidRDefault="00EF73F9" w:rsidP="00EF73F9">
            <w:pPr>
              <w:spacing w:after="200"/>
              <w:jc w:val="center"/>
              <w:rPr>
                <w:ins w:id="203" w:author="Trinidad Faure" w:date="2019-11-10T16:38:00Z"/>
                <w:rFonts w:ascii="Times New Roman" w:eastAsia="Times New Roman" w:hAnsi="Times New Roman" w:cs="Times New Roman"/>
                <w:i/>
                <w:iCs/>
                <w:color w:val="44546A" w:themeColor="text2"/>
                <w:sz w:val="24"/>
                <w:szCs w:val="24"/>
              </w:rPr>
            </w:pPr>
            <w:ins w:id="204" w:author="Trinidad Faure" w:date="2019-11-10T16:38:00Z">
              <w:r w:rsidRPr="00EF73F9">
                <w:rPr>
                  <w:rFonts w:ascii="Times New Roman" w:eastAsia="Times New Roman" w:hAnsi="Times New Roman" w:cs="Times New Roman"/>
                  <w:i/>
                  <w:iCs/>
                  <w:color w:val="44546A" w:themeColor="text2"/>
                  <w:sz w:val="24"/>
                  <w:szCs w:val="24"/>
                </w:rPr>
                <w:fldChar w:fldCharType="begin"/>
              </w:r>
              <w:r w:rsidRPr="00EF73F9">
                <w:rPr>
                  <w:rFonts w:ascii="Times New Roman" w:eastAsia="Times New Roman" w:hAnsi="Times New Roman" w:cs="Times New Roman"/>
                  <w:i/>
                  <w:iCs/>
                  <w:color w:val="44546A" w:themeColor="text2"/>
                  <w:sz w:val="24"/>
                  <w:szCs w:val="24"/>
                </w:rPr>
                <w:instrText xml:space="preserve"> =SUM(ABOVE) </w:instrText>
              </w:r>
              <w:r w:rsidRPr="00EF73F9">
                <w:rPr>
                  <w:rFonts w:ascii="Times New Roman" w:eastAsia="Times New Roman" w:hAnsi="Times New Roman" w:cs="Times New Roman"/>
                  <w:i/>
                  <w:iCs/>
                  <w:color w:val="44546A" w:themeColor="text2"/>
                  <w:sz w:val="24"/>
                  <w:szCs w:val="24"/>
                </w:rPr>
                <w:fldChar w:fldCharType="separate"/>
              </w:r>
              <w:r w:rsidRPr="00EF73F9">
                <w:rPr>
                  <w:rFonts w:ascii="Times New Roman" w:eastAsia="Times New Roman" w:hAnsi="Times New Roman" w:cs="Times New Roman"/>
                  <w:i/>
                  <w:iCs/>
                  <w:noProof/>
                  <w:color w:val="44546A" w:themeColor="text2"/>
                  <w:sz w:val="24"/>
                  <w:szCs w:val="24"/>
                </w:rPr>
                <w:t>801.4</w:t>
              </w:r>
              <w:r w:rsidRPr="00EF73F9">
                <w:rPr>
                  <w:rFonts w:ascii="Times New Roman" w:eastAsia="Times New Roman" w:hAnsi="Times New Roman" w:cs="Times New Roman"/>
                  <w:i/>
                  <w:iCs/>
                  <w:color w:val="44546A" w:themeColor="text2"/>
                  <w:sz w:val="24"/>
                  <w:szCs w:val="24"/>
                </w:rPr>
                <w:fldChar w:fldCharType="end"/>
              </w:r>
            </w:ins>
          </w:p>
        </w:tc>
        <w:tc>
          <w:tcPr>
            <w:tcW w:w="2138" w:type="dxa"/>
          </w:tcPr>
          <w:p w14:paraId="16E8CCB0" w14:textId="77777777" w:rsidR="00EF73F9" w:rsidRPr="00EF73F9" w:rsidRDefault="00EF73F9" w:rsidP="00EF73F9">
            <w:pPr>
              <w:spacing w:after="200"/>
              <w:jc w:val="center"/>
              <w:rPr>
                <w:ins w:id="205" w:author="Trinidad Faure" w:date="2019-11-10T16:38:00Z"/>
                <w:rFonts w:ascii="Times New Roman" w:eastAsia="Times New Roman" w:hAnsi="Times New Roman" w:cs="Times New Roman"/>
                <w:i/>
                <w:iCs/>
                <w:color w:val="44546A" w:themeColor="text2"/>
                <w:sz w:val="24"/>
                <w:szCs w:val="24"/>
              </w:rPr>
            </w:pPr>
          </w:p>
        </w:tc>
      </w:tr>
    </w:tbl>
    <w:p w14:paraId="5844DBFC" w14:textId="77777777" w:rsidR="00EF73F9" w:rsidRPr="00EF73F9" w:rsidRDefault="00EF73F9" w:rsidP="004E7751">
      <w:pPr>
        <w:spacing w:after="200" w:line="240" w:lineRule="auto"/>
        <w:jc w:val="center"/>
        <w:rPr>
          <w:ins w:id="206" w:author="Trinidad Faure" w:date="2019-11-10T16:38:00Z"/>
          <w:rFonts w:ascii="Times New Roman" w:eastAsia="Times New Roman" w:hAnsi="Times New Roman" w:cs="Times New Roman"/>
          <w:b/>
          <w:bCs/>
          <w:i/>
          <w:iCs/>
          <w:color w:val="44546A" w:themeColor="text2"/>
          <w:sz w:val="28"/>
          <w:szCs w:val="28"/>
        </w:rPr>
        <w:pPrChange w:id="207" w:author="Trinidad Faure" w:date="2019-11-10T17:28:00Z">
          <w:pPr>
            <w:spacing w:after="200" w:line="240" w:lineRule="auto"/>
          </w:pPr>
        </w:pPrChange>
      </w:pPr>
      <w:ins w:id="208" w:author="Trinidad Faure" w:date="2019-11-10T16:38:00Z">
        <w:r w:rsidRPr="00EF73F9">
          <w:rPr>
            <w:b/>
            <w:bCs/>
            <w:i/>
            <w:iCs/>
            <w:color w:val="44546A" w:themeColor="text2"/>
            <w:sz w:val="18"/>
            <w:szCs w:val="18"/>
          </w:rPr>
          <w:t xml:space="preserve">Table </w:t>
        </w:r>
        <w:proofErr w:type="gramStart"/>
        <w:r w:rsidRPr="00EF73F9">
          <w:rPr>
            <w:b/>
            <w:bCs/>
            <w:i/>
            <w:iCs/>
            <w:noProof/>
            <w:color w:val="44546A" w:themeColor="text2"/>
            <w:sz w:val="18"/>
            <w:szCs w:val="18"/>
          </w:rPr>
          <w:t>1</w:t>
        </w:r>
        <w:r w:rsidRPr="00EF73F9">
          <w:rPr>
            <w:b/>
            <w:bCs/>
            <w:i/>
            <w:iCs/>
            <w:color w:val="44546A" w:themeColor="text2"/>
            <w:sz w:val="18"/>
            <w:szCs w:val="18"/>
          </w:rPr>
          <w:t xml:space="preserve"> :</w:t>
        </w:r>
        <w:proofErr w:type="gramEnd"/>
        <w:r w:rsidRPr="00EF73F9">
          <w:rPr>
            <w:b/>
            <w:bCs/>
            <w:i/>
            <w:iCs/>
            <w:color w:val="44546A" w:themeColor="text2"/>
            <w:sz w:val="18"/>
            <w:szCs w:val="18"/>
          </w:rPr>
          <w:t xml:space="preserve"> Household Reach of Media Sources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0"/>
        <w:gridCol w:w="4275"/>
      </w:tblGrid>
      <w:tr w:rsidR="00EF73F9" w:rsidRPr="00EF73F9" w14:paraId="092C9C66" w14:textId="77777777" w:rsidTr="00070DF9">
        <w:trPr>
          <w:trHeight w:val="458"/>
          <w:tblHeader/>
          <w:jc w:val="center"/>
          <w:ins w:id="209" w:author="Trinidad Faure" w:date="2019-11-10T16:38:00Z"/>
        </w:trPr>
        <w:tc>
          <w:tcPr>
            <w:tcW w:w="8895" w:type="dxa"/>
            <w:gridSpan w:val="2"/>
            <w:tcBorders>
              <w:top w:val="double" w:sz="4" w:space="0" w:color="auto"/>
              <w:left w:val="double" w:sz="4" w:space="0" w:color="auto"/>
              <w:bottom w:val="double" w:sz="4" w:space="0" w:color="auto"/>
              <w:right w:val="double" w:sz="4" w:space="0" w:color="auto"/>
            </w:tcBorders>
          </w:tcPr>
          <w:p w14:paraId="64B83094" w14:textId="77777777" w:rsidR="00EF73F9" w:rsidRPr="00EF73F9" w:rsidRDefault="00EF73F9" w:rsidP="00EF73F9">
            <w:pPr>
              <w:ind w:left="-30"/>
              <w:rPr>
                <w:ins w:id="210" w:author="Trinidad Faure" w:date="2019-11-10T16:38:00Z"/>
                <w:rFonts w:ascii="Times New Roman" w:eastAsia="Times New Roman" w:hAnsi="Times New Roman" w:cs="Times New Roman"/>
                <w:b/>
                <w:bCs/>
                <w:sz w:val="24"/>
                <w:szCs w:val="24"/>
              </w:rPr>
            </w:pPr>
            <w:ins w:id="211" w:author="Trinidad Faure" w:date="2019-11-10T16:38:00Z">
              <w:r w:rsidRPr="00EF73F9">
                <w:rPr>
                  <w:rFonts w:ascii="Times New Roman" w:eastAsia="Times New Roman" w:hAnsi="Times New Roman" w:cs="Times New Roman"/>
                  <w:b/>
                  <w:bCs/>
                  <w:sz w:val="24"/>
                  <w:szCs w:val="24"/>
                </w:rPr>
                <w:t>Table 2-Weekly Hours (Average Watch or Listen Time)</w:t>
              </w:r>
            </w:ins>
          </w:p>
        </w:tc>
      </w:tr>
      <w:tr w:rsidR="00EF73F9" w:rsidRPr="00EF73F9" w14:paraId="6D9B7D2F" w14:textId="77777777" w:rsidTr="00070DF9">
        <w:trPr>
          <w:trHeight w:val="458"/>
          <w:jc w:val="center"/>
          <w:ins w:id="212" w:author="Trinidad Faure" w:date="2019-11-10T16:38:00Z"/>
        </w:trPr>
        <w:tc>
          <w:tcPr>
            <w:tcW w:w="4620" w:type="dxa"/>
            <w:tcBorders>
              <w:top w:val="double" w:sz="4" w:space="0" w:color="auto"/>
              <w:left w:val="double" w:sz="4" w:space="0" w:color="auto"/>
              <w:bottom w:val="double" w:sz="4" w:space="0" w:color="auto"/>
              <w:right w:val="double" w:sz="4" w:space="0" w:color="auto"/>
            </w:tcBorders>
          </w:tcPr>
          <w:p w14:paraId="0F78A77C" w14:textId="77777777" w:rsidR="00EF73F9" w:rsidRPr="00EF73F9" w:rsidRDefault="00EF73F9" w:rsidP="00EF73F9">
            <w:pPr>
              <w:ind w:left="-30"/>
              <w:rPr>
                <w:ins w:id="213" w:author="Trinidad Faure" w:date="2019-11-10T16:38:00Z"/>
                <w:rFonts w:ascii="Times New Roman" w:eastAsia="Times New Roman" w:hAnsi="Times New Roman" w:cs="Times New Roman"/>
                <w:b/>
                <w:bCs/>
                <w:sz w:val="24"/>
                <w:szCs w:val="24"/>
              </w:rPr>
            </w:pPr>
            <w:ins w:id="214" w:author="Trinidad Faure" w:date="2019-11-10T16:38:00Z">
              <w:r w:rsidRPr="00EF73F9">
                <w:rPr>
                  <w:rFonts w:ascii="Times New Roman" w:eastAsia="Times New Roman" w:hAnsi="Times New Roman" w:cs="Times New Roman"/>
                  <w:b/>
                  <w:bCs/>
                  <w:sz w:val="24"/>
                  <w:szCs w:val="24"/>
                </w:rPr>
                <w:t>Source</w:t>
              </w:r>
            </w:ins>
          </w:p>
        </w:tc>
        <w:tc>
          <w:tcPr>
            <w:tcW w:w="4275" w:type="dxa"/>
            <w:tcBorders>
              <w:top w:val="double" w:sz="4" w:space="0" w:color="auto"/>
              <w:left w:val="double" w:sz="4" w:space="0" w:color="auto"/>
              <w:bottom w:val="double" w:sz="4" w:space="0" w:color="auto"/>
              <w:right w:val="double" w:sz="4" w:space="0" w:color="auto"/>
            </w:tcBorders>
          </w:tcPr>
          <w:p w14:paraId="22BDFCE4" w14:textId="77777777" w:rsidR="00EF73F9" w:rsidRPr="00EF73F9" w:rsidRDefault="00EF73F9" w:rsidP="00EF73F9">
            <w:pPr>
              <w:ind w:left="-30"/>
              <w:rPr>
                <w:ins w:id="215" w:author="Trinidad Faure" w:date="2019-11-10T16:38:00Z"/>
                <w:rFonts w:ascii="Times New Roman" w:eastAsia="Times New Roman" w:hAnsi="Times New Roman" w:cs="Times New Roman"/>
                <w:b/>
                <w:bCs/>
                <w:sz w:val="24"/>
                <w:szCs w:val="24"/>
              </w:rPr>
            </w:pPr>
            <w:ins w:id="216" w:author="Trinidad Faure" w:date="2019-11-10T16:38:00Z">
              <w:r w:rsidRPr="00EF73F9">
                <w:rPr>
                  <w:rFonts w:ascii="Times New Roman" w:eastAsia="Times New Roman" w:hAnsi="Times New Roman" w:cs="Times New Roman"/>
                  <w:b/>
                  <w:bCs/>
                  <w:sz w:val="24"/>
                  <w:szCs w:val="24"/>
                </w:rPr>
                <w:t>Hours</w:t>
              </w:r>
            </w:ins>
          </w:p>
        </w:tc>
      </w:tr>
      <w:tr w:rsidR="00EF73F9" w:rsidRPr="00EF73F9" w14:paraId="6AB1F1F6" w14:textId="77777777" w:rsidTr="00070DF9">
        <w:trPr>
          <w:trHeight w:val="458"/>
          <w:jc w:val="center"/>
          <w:ins w:id="217" w:author="Trinidad Faure" w:date="2019-11-10T16:38:00Z"/>
        </w:trPr>
        <w:tc>
          <w:tcPr>
            <w:tcW w:w="4620" w:type="dxa"/>
            <w:tcBorders>
              <w:top w:val="double" w:sz="4" w:space="0" w:color="auto"/>
              <w:left w:val="double" w:sz="4" w:space="0" w:color="auto"/>
              <w:bottom w:val="double" w:sz="4" w:space="0" w:color="auto"/>
              <w:right w:val="double" w:sz="4" w:space="0" w:color="auto"/>
            </w:tcBorders>
          </w:tcPr>
          <w:p w14:paraId="011E636C" w14:textId="77777777" w:rsidR="00EF73F9" w:rsidRPr="00EF73F9" w:rsidRDefault="00EF73F9" w:rsidP="00EF73F9">
            <w:pPr>
              <w:ind w:left="-30"/>
              <w:rPr>
                <w:ins w:id="218" w:author="Trinidad Faure" w:date="2019-11-10T16:38:00Z"/>
                <w:rFonts w:ascii="Times New Roman" w:eastAsia="Times New Roman" w:hAnsi="Times New Roman" w:cs="Times New Roman"/>
                <w:sz w:val="24"/>
                <w:szCs w:val="24"/>
              </w:rPr>
            </w:pPr>
            <w:ins w:id="219" w:author="Trinidad Faure" w:date="2019-11-10T16:38:00Z">
              <w:r w:rsidRPr="00EF73F9">
                <w:rPr>
                  <w:rFonts w:ascii="Times New Roman" w:eastAsia="Times New Roman" w:hAnsi="Times New Roman" w:cs="Times New Roman"/>
                  <w:sz w:val="24"/>
                  <w:szCs w:val="24"/>
                </w:rPr>
                <w:t>Radio</w:t>
              </w:r>
            </w:ins>
          </w:p>
        </w:tc>
        <w:tc>
          <w:tcPr>
            <w:tcW w:w="4275" w:type="dxa"/>
            <w:tcBorders>
              <w:top w:val="double" w:sz="4" w:space="0" w:color="auto"/>
              <w:left w:val="double" w:sz="4" w:space="0" w:color="auto"/>
              <w:bottom w:val="double" w:sz="4" w:space="0" w:color="auto"/>
              <w:right w:val="double" w:sz="4" w:space="0" w:color="auto"/>
            </w:tcBorders>
          </w:tcPr>
          <w:p w14:paraId="05D8D6B8" w14:textId="77777777" w:rsidR="00EF73F9" w:rsidRPr="00EF73F9" w:rsidRDefault="00EF73F9" w:rsidP="00EF73F9">
            <w:pPr>
              <w:ind w:left="-30"/>
              <w:rPr>
                <w:ins w:id="220" w:author="Trinidad Faure" w:date="2019-11-10T16:38:00Z"/>
                <w:rFonts w:ascii="Times New Roman" w:eastAsia="Times New Roman" w:hAnsi="Times New Roman" w:cs="Times New Roman"/>
                <w:sz w:val="24"/>
                <w:szCs w:val="24"/>
              </w:rPr>
            </w:pPr>
            <w:ins w:id="221" w:author="Trinidad Faure" w:date="2019-11-10T16:38:00Z">
              <w:r w:rsidRPr="00EF73F9">
                <w:rPr>
                  <w:rFonts w:ascii="Times New Roman" w:eastAsia="Times New Roman" w:hAnsi="Times New Roman" w:cs="Times New Roman"/>
                  <w:sz w:val="24"/>
                  <w:szCs w:val="24"/>
                </w:rPr>
                <w:t>25.7</w:t>
              </w:r>
            </w:ins>
          </w:p>
        </w:tc>
      </w:tr>
      <w:tr w:rsidR="00EF73F9" w:rsidRPr="00EF73F9" w14:paraId="56E99D15" w14:textId="77777777" w:rsidTr="00070DF9">
        <w:trPr>
          <w:trHeight w:val="458"/>
          <w:jc w:val="center"/>
          <w:ins w:id="222" w:author="Trinidad Faure" w:date="2019-11-10T16:38:00Z"/>
        </w:trPr>
        <w:tc>
          <w:tcPr>
            <w:tcW w:w="4620" w:type="dxa"/>
            <w:tcBorders>
              <w:top w:val="double" w:sz="4" w:space="0" w:color="auto"/>
              <w:left w:val="double" w:sz="4" w:space="0" w:color="auto"/>
              <w:bottom w:val="double" w:sz="4" w:space="0" w:color="auto"/>
              <w:right w:val="double" w:sz="4" w:space="0" w:color="auto"/>
            </w:tcBorders>
          </w:tcPr>
          <w:p w14:paraId="479C5AA4" w14:textId="77777777" w:rsidR="00EF73F9" w:rsidRPr="00EF73F9" w:rsidRDefault="00EF73F9" w:rsidP="00EF73F9">
            <w:pPr>
              <w:ind w:left="-30"/>
              <w:rPr>
                <w:ins w:id="223" w:author="Trinidad Faure" w:date="2019-11-10T16:38:00Z"/>
                <w:rFonts w:ascii="Times New Roman" w:eastAsia="Times New Roman" w:hAnsi="Times New Roman" w:cs="Times New Roman"/>
                <w:sz w:val="24"/>
                <w:szCs w:val="24"/>
              </w:rPr>
            </w:pPr>
            <w:ins w:id="224" w:author="Trinidad Faure" w:date="2019-11-10T16:38:00Z">
              <w:r w:rsidRPr="00EF73F9">
                <w:rPr>
                  <w:rFonts w:ascii="Times New Roman" w:eastAsia="Times New Roman" w:hAnsi="Times New Roman" w:cs="Times New Roman"/>
                  <w:sz w:val="24"/>
                  <w:szCs w:val="24"/>
                </w:rPr>
                <w:lastRenderedPageBreak/>
                <w:t>TV</w:t>
              </w:r>
            </w:ins>
          </w:p>
        </w:tc>
        <w:tc>
          <w:tcPr>
            <w:tcW w:w="4275" w:type="dxa"/>
            <w:tcBorders>
              <w:top w:val="double" w:sz="4" w:space="0" w:color="auto"/>
              <w:left w:val="double" w:sz="4" w:space="0" w:color="auto"/>
              <w:bottom w:val="double" w:sz="4" w:space="0" w:color="auto"/>
              <w:right w:val="double" w:sz="4" w:space="0" w:color="auto"/>
            </w:tcBorders>
          </w:tcPr>
          <w:p w14:paraId="544E3239" w14:textId="77777777" w:rsidR="00EF73F9" w:rsidRPr="00EF73F9" w:rsidRDefault="00EF73F9" w:rsidP="00EF73F9">
            <w:pPr>
              <w:ind w:left="-30"/>
              <w:rPr>
                <w:ins w:id="225" w:author="Trinidad Faure" w:date="2019-11-10T16:38:00Z"/>
                <w:rFonts w:ascii="Times New Roman" w:eastAsia="Times New Roman" w:hAnsi="Times New Roman" w:cs="Times New Roman"/>
                <w:sz w:val="24"/>
                <w:szCs w:val="24"/>
              </w:rPr>
            </w:pPr>
            <w:ins w:id="226" w:author="Trinidad Faure" w:date="2019-11-10T16:38:00Z">
              <w:r w:rsidRPr="00EF73F9">
                <w:rPr>
                  <w:rFonts w:ascii="Times New Roman" w:eastAsia="Times New Roman" w:hAnsi="Times New Roman" w:cs="Times New Roman"/>
                  <w:sz w:val="24"/>
                  <w:szCs w:val="24"/>
                </w:rPr>
                <w:t>21.5</w:t>
              </w:r>
            </w:ins>
          </w:p>
        </w:tc>
      </w:tr>
      <w:tr w:rsidR="00EF73F9" w:rsidRPr="00EF73F9" w14:paraId="0D532BAD" w14:textId="77777777" w:rsidTr="00070DF9">
        <w:trPr>
          <w:trHeight w:val="458"/>
          <w:jc w:val="center"/>
          <w:ins w:id="227" w:author="Trinidad Faure" w:date="2019-11-10T16:38:00Z"/>
        </w:trPr>
        <w:tc>
          <w:tcPr>
            <w:tcW w:w="4620" w:type="dxa"/>
            <w:tcBorders>
              <w:top w:val="double" w:sz="4" w:space="0" w:color="auto"/>
              <w:left w:val="double" w:sz="4" w:space="0" w:color="auto"/>
              <w:bottom w:val="double" w:sz="4" w:space="0" w:color="auto"/>
              <w:right w:val="double" w:sz="4" w:space="0" w:color="auto"/>
            </w:tcBorders>
          </w:tcPr>
          <w:p w14:paraId="5B3C0971" w14:textId="77777777" w:rsidR="00EF73F9" w:rsidRPr="00EF73F9" w:rsidRDefault="00EF73F9" w:rsidP="00EF73F9">
            <w:pPr>
              <w:ind w:left="-30"/>
              <w:rPr>
                <w:ins w:id="228" w:author="Trinidad Faure" w:date="2019-11-10T16:38:00Z"/>
                <w:rFonts w:ascii="Times New Roman" w:eastAsia="Times New Roman" w:hAnsi="Times New Roman" w:cs="Times New Roman"/>
                <w:sz w:val="24"/>
                <w:szCs w:val="24"/>
              </w:rPr>
            </w:pPr>
            <w:ins w:id="229" w:author="Trinidad Faure" w:date="2019-11-10T16:38:00Z">
              <w:r w:rsidRPr="00EF73F9">
                <w:rPr>
                  <w:rFonts w:ascii="Times New Roman" w:eastAsia="Times New Roman" w:hAnsi="Times New Roman" w:cs="Times New Roman"/>
                  <w:sz w:val="24"/>
                  <w:szCs w:val="24"/>
                </w:rPr>
                <w:t>Smartphone</w:t>
              </w:r>
            </w:ins>
          </w:p>
        </w:tc>
        <w:tc>
          <w:tcPr>
            <w:tcW w:w="4275" w:type="dxa"/>
            <w:tcBorders>
              <w:top w:val="double" w:sz="4" w:space="0" w:color="auto"/>
              <w:left w:val="double" w:sz="4" w:space="0" w:color="auto"/>
              <w:bottom w:val="double" w:sz="4" w:space="0" w:color="auto"/>
              <w:right w:val="double" w:sz="4" w:space="0" w:color="auto"/>
            </w:tcBorders>
          </w:tcPr>
          <w:p w14:paraId="29431396" w14:textId="77777777" w:rsidR="00EF73F9" w:rsidRPr="00EF73F9" w:rsidRDefault="00EF73F9" w:rsidP="00EF73F9">
            <w:pPr>
              <w:ind w:left="-30"/>
              <w:rPr>
                <w:ins w:id="230" w:author="Trinidad Faure" w:date="2019-11-10T16:38:00Z"/>
                <w:rFonts w:ascii="Times New Roman" w:eastAsia="Times New Roman" w:hAnsi="Times New Roman" w:cs="Times New Roman"/>
                <w:sz w:val="24"/>
                <w:szCs w:val="24"/>
              </w:rPr>
            </w:pPr>
            <w:ins w:id="231" w:author="Trinidad Faure" w:date="2019-11-10T16:38:00Z">
              <w:r w:rsidRPr="00EF73F9">
                <w:rPr>
                  <w:rFonts w:ascii="Times New Roman" w:eastAsia="Times New Roman" w:hAnsi="Times New Roman" w:cs="Times New Roman"/>
                  <w:sz w:val="24"/>
                  <w:szCs w:val="24"/>
                </w:rPr>
                <w:t>18.3</w:t>
              </w:r>
            </w:ins>
          </w:p>
        </w:tc>
      </w:tr>
      <w:tr w:rsidR="00EF73F9" w:rsidRPr="00EF73F9" w14:paraId="50E951E2" w14:textId="77777777" w:rsidTr="00070DF9">
        <w:trPr>
          <w:trHeight w:val="458"/>
          <w:jc w:val="center"/>
          <w:ins w:id="232" w:author="Trinidad Faure" w:date="2019-11-10T16:38:00Z"/>
        </w:trPr>
        <w:tc>
          <w:tcPr>
            <w:tcW w:w="4620" w:type="dxa"/>
            <w:tcBorders>
              <w:top w:val="double" w:sz="4" w:space="0" w:color="auto"/>
              <w:left w:val="double" w:sz="4" w:space="0" w:color="auto"/>
              <w:bottom w:val="double" w:sz="4" w:space="0" w:color="auto"/>
              <w:right w:val="double" w:sz="4" w:space="0" w:color="auto"/>
            </w:tcBorders>
          </w:tcPr>
          <w:p w14:paraId="4ABF3894" w14:textId="77777777" w:rsidR="00EF73F9" w:rsidRPr="00EF73F9" w:rsidRDefault="00EF73F9" w:rsidP="00EF73F9">
            <w:pPr>
              <w:ind w:left="-30"/>
              <w:rPr>
                <w:ins w:id="233" w:author="Trinidad Faure" w:date="2019-11-10T16:38:00Z"/>
                <w:rFonts w:ascii="Times New Roman" w:eastAsia="Times New Roman" w:hAnsi="Times New Roman" w:cs="Times New Roman"/>
                <w:sz w:val="24"/>
                <w:szCs w:val="24"/>
              </w:rPr>
            </w:pPr>
            <w:ins w:id="234" w:author="Trinidad Faure" w:date="2019-11-10T16:38:00Z">
              <w:r w:rsidRPr="00EF73F9">
                <w:rPr>
                  <w:rFonts w:ascii="Times New Roman" w:eastAsia="Times New Roman" w:hAnsi="Times New Roman" w:cs="Times New Roman"/>
                  <w:sz w:val="24"/>
                  <w:szCs w:val="24"/>
                </w:rPr>
                <w:t>PC</w:t>
              </w:r>
            </w:ins>
          </w:p>
        </w:tc>
        <w:tc>
          <w:tcPr>
            <w:tcW w:w="4275" w:type="dxa"/>
            <w:tcBorders>
              <w:top w:val="double" w:sz="4" w:space="0" w:color="auto"/>
              <w:left w:val="double" w:sz="4" w:space="0" w:color="auto"/>
              <w:bottom w:val="double" w:sz="4" w:space="0" w:color="auto"/>
              <w:right w:val="double" w:sz="4" w:space="0" w:color="auto"/>
            </w:tcBorders>
          </w:tcPr>
          <w:p w14:paraId="24EA7077" w14:textId="77777777" w:rsidR="00EF73F9" w:rsidRPr="00EF73F9" w:rsidRDefault="00EF73F9" w:rsidP="00EF73F9">
            <w:pPr>
              <w:ind w:left="-30"/>
              <w:rPr>
                <w:ins w:id="235" w:author="Trinidad Faure" w:date="2019-11-10T16:38:00Z"/>
                <w:rFonts w:ascii="Times New Roman" w:eastAsia="Times New Roman" w:hAnsi="Times New Roman" w:cs="Times New Roman"/>
                <w:sz w:val="24"/>
                <w:szCs w:val="24"/>
              </w:rPr>
            </w:pPr>
            <w:ins w:id="236" w:author="Trinidad Faure" w:date="2019-11-10T16:38:00Z">
              <w:r w:rsidRPr="00EF73F9">
                <w:rPr>
                  <w:rFonts w:ascii="Times New Roman" w:eastAsia="Times New Roman" w:hAnsi="Times New Roman" w:cs="Times New Roman"/>
                  <w:sz w:val="24"/>
                  <w:szCs w:val="24"/>
                </w:rPr>
                <w:t>10.7</w:t>
              </w:r>
            </w:ins>
          </w:p>
        </w:tc>
      </w:tr>
      <w:tr w:rsidR="00EF73F9" w:rsidRPr="00EF73F9" w14:paraId="2C610344" w14:textId="77777777" w:rsidTr="00070DF9">
        <w:trPr>
          <w:trHeight w:val="458"/>
          <w:jc w:val="center"/>
          <w:ins w:id="237" w:author="Trinidad Faure" w:date="2019-11-10T16:38:00Z"/>
        </w:trPr>
        <w:tc>
          <w:tcPr>
            <w:tcW w:w="4620" w:type="dxa"/>
            <w:tcBorders>
              <w:top w:val="double" w:sz="4" w:space="0" w:color="auto"/>
            </w:tcBorders>
          </w:tcPr>
          <w:p w14:paraId="21F71DF9" w14:textId="77777777" w:rsidR="00EF73F9" w:rsidRPr="00EF73F9" w:rsidRDefault="00EF73F9" w:rsidP="00EF73F9">
            <w:pPr>
              <w:ind w:left="-30"/>
              <w:rPr>
                <w:ins w:id="238" w:author="Trinidad Faure" w:date="2019-11-10T16:38:00Z"/>
                <w:rFonts w:ascii="Times New Roman" w:eastAsia="Times New Roman" w:hAnsi="Times New Roman" w:cs="Times New Roman"/>
                <w:sz w:val="24"/>
                <w:szCs w:val="24"/>
              </w:rPr>
            </w:pPr>
            <w:ins w:id="239" w:author="Trinidad Faure" w:date="2019-11-10T16:38:00Z">
              <w:r w:rsidRPr="00EF73F9">
                <w:rPr>
                  <w:rFonts w:ascii="Times New Roman" w:eastAsia="Times New Roman" w:hAnsi="Times New Roman" w:cs="Times New Roman"/>
                  <w:sz w:val="24"/>
                  <w:szCs w:val="24"/>
                </w:rPr>
                <w:t>Tablet</w:t>
              </w:r>
            </w:ins>
          </w:p>
        </w:tc>
        <w:tc>
          <w:tcPr>
            <w:tcW w:w="4275" w:type="dxa"/>
            <w:tcBorders>
              <w:top w:val="double" w:sz="4" w:space="0" w:color="auto"/>
            </w:tcBorders>
          </w:tcPr>
          <w:p w14:paraId="2045AF41" w14:textId="77777777" w:rsidR="00EF73F9" w:rsidRPr="00EF73F9" w:rsidRDefault="00EF73F9" w:rsidP="00EF73F9">
            <w:pPr>
              <w:ind w:left="-30"/>
              <w:rPr>
                <w:ins w:id="240" w:author="Trinidad Faure" w:date="2019-11-10T16:38:00Z"/>
                <w:rFonts w:ascii="Times New Roman" w:eastAsia="Times New Roman" w:hAnsi="Times New Roman" w:cs="Times New Roman"/>
                <w:sz w:val="24"/>
                <w:szCs w:val="24"/>
              </w:rPr>
            </w:pPr>
            <w:ins w:id="241" w:author="Trinidad Faure" w:date="2019-11-10T16:38:00Z">
              <w:r w:rsidRPr="00EF73F9">
                <w:rPr>
                  <w:rFonts w:ascii="Times New Roman" w:eastAsia="Times New Roman" w:hAnsi="Times New Roman" w:cs="Times New Roman"/>
                  <w:sz w:val="24"/>
                  <w:szCs w:val="24"/>
                </w:rPr>
                <w:t>7.7</w:t>
              </w:r>
              <w:bookmarkStart w:id="242" w:name="_GoBack"/>
              <w:bookmarkEnd w:id="242"/>
            </w:ins>
          </w:p>
        </w:tc>
      </w:tr>
    </w:tbl>
    <w:p w14:paraId="20C71974" w14:textId="77777777" w:rsidR="00EF73F9" w:rsidRPr="00EF73F9" w:rsidRDefault="00EF73F9" w:rsidP="004E7751">
      <w:pPr>
        <w:spacing w:after="200" w:line="240" w:lineRule="auto"/>
        <w:jc w:val="center"/>
        <w:rPr>
          <w:ins w:id="243" w:author="Trinidad Faure" w:date="2019-11-10T16:38:00Z"/>
          <w:b/>
          <w:bCs/>
          <w:i/>
          <w:iCs/>
          <w:color w:val="44546A" w:themeColor="text2"/>
          <w:sz w:val="18"/>
          <w:szCs w:val="18"/>
        </w:rPr>
        <w:pPrChange w:id="244" w:author="Trinidad Faure" w:date="2019-11-10T17:28:00Z">
          <w:pPr>
            <w:spacing w:after="200" w:line="240" w:lineRule="auto"/>
          </w:pPr>
        </w:pPrChange>
      </w:pPr>
      <w:ins w:id="245" w:author="Trinidad Faure" w:date="2019-11-10T16:38:00Z">
        <w:r w:rsidRPr="00EF73F9">
          <w:rPr>
            <w:b/>
            <w:bCs/>
            <w:i/>
            <w:iCs/>
            <w:color w:val="44546A" w:themeColor="text2"/>
            <w:sz w:val="18"/>
            <w:szCs w:val="18"/>
          </w:rPr>
          <w:t xml:space="preserve">Table </w:t>
        </w:r>
        <w:r w:rsidRPr="00EF73F9">
          <w:rPr>
            <w:b/>
            <w:bCs/>
            <w:i/>
            <w:iCs/>
            <w:noProof/>
            <w:color w:val="44546A" w:themeColor="text2"/>
            <w:sz w:val="18"/>
            <w:szCs w:val="18"/>
          </w:rPr>
          <w:t>2</w:t>
        </w:r>
        <w:r w:rsidRPr="00EF73F9">
          <w:rPr>
            <w:b/>
            <w:bCs/>
            <w:i/>
            <w:iCs/>
            <w:color w:val="44546A" w:themeColor="text2"/>
            <w:sz w:val="18"/>
            <w:szCs w:val="18"/>
          </w:rPr>
          <w:t>: Average Weekly Hours</w:t>
        </w:r>
      </w:ins>
    </w:p>
    <w:tbl>
      <w:tblPr>
        <w:tblStyle w:val="GridTable4"/>
        <w:tblW w:w="0" w:type="auto"/>
        <w:tblLook w:val="04A0" w:firstRow="1" w:lastRow="0" w:firstColumn="1" w:lastColumn="0" w:noHBand="0" w:noVBand="1"/>
      </w:tblPr>
      <w:tblGrid>
        <w:gridCol w:w="5168"/>
        <w:gridCol w:w="4182"/>
      </w:tblGrid>
      <w:tr w:rsidR="00EF73F9" w:rsidRPr="00EF73F9" w14:paraId="51A4A56A" w14:textId="77777777" w:rsidTr="00070DF9">
        <w:trPr>
          <w:cnfStyle w:val="100000000000" w:firstRow="1" w:lastRow="0" w:firstColumn="0" w:lastColumn="0" w:oddVBand="0" w:evenVBand="0" w:oddHBand="0" w:evenHBand="0" w:firstRowFirstColumn="0" w:firstRowLastColumn="0" w:lastRowFirstColumn="0" w:lastRowLastColumn="0"/>
          <w:ins w:id="246" w:author="Trinidad Faure" w:date="2019-11-10T16:38:00Z"/>
        </w:trPr>
        <w:tc>
          <w:tcPr>
            <w:cnfStyle w:val="001000000000" w:firstRow="0" w:lastRow="0" w:firstColumn="1" w:lastColumn="0" w:oddVBand="0" w:evenVBand="0" w:oddHBand="0" w:evenHBand="0" w:firstRowFirstColumn="0" w:firstRowLastColumn="0" w:lastRowFirstColumn="0" w:lastRowLastColumn="0"/>
            <w:tcW w:w="5647" w:type="dxa"/>
          </w:tcPr>
          <w:p w14:paraId="11283123" w14:textId="77777777" w:rsidR="00EF73F9" w:rsidRPr="00EF73F9" w:rsidRDefault="00EF73F9" w:rsidP="00EF73F9">
            <w:pPr>
              <w:spacing w:after="285"/>
              <w:rPr>
                <w:ins w:id="247" w:author="Trinidad Faure" w:date="2019-11-10T16:38:00Z"/>
                <w:rFonts w:ascii="Times New Roman" w:eastAsia="Times New Roman" w:hAnsi="Times New Roman" w:cs="Times New Roman"/>
                <w:sz w:val="28"/>
                <w:szCs w:val="28"/>
              </w:rPr>
            </w:pPr>
            <w:ins w:id="248" w:author="Trinidad Faure" w:date="2019-11-10T16:38:00Z">
              <w:r w:rsidRPr="00EF73F9">
                <w:rPr>
                  <w:rFonts w:ascii="Times New Roman" w:eastAsia="Times New Roman" w:hAnsi="Times New Roman" w:cs="Times New Roman"/>
                  <w:sz w:val="28"/>
                  <w:szCs w:val="28"/>
                </w:rPr>
                <w:t>Ratings Source</w:t>
              </w:r>
            </w:ins>
          </w:p>
        </w:tc>
        <w:tc>
          <w:tcPr>
            <w:tcW w:w="3703" w:type="dxa"/>
          </w:tcPr>
          <w:p w14:paraId="4DF1D5D2" w14:textId="77777777" w:rsidR="00EF73F9" w:rsidRPr="00EF73F9" w:rsidRDefault="00EF73F9" w:rsidP="00EF73F9">
            <w:pPr>
              <w:spacing w:after="285"/>
              <w:cnfStyle w:val="100000000000" w:firstRow="1" w:lastRow="0" w:firstColumn="0" w:lastColumn="0" w:oddVBand="0" w:evenVBand="0" w:oddHBand="0" w:evenHBand="0" w:firstRowFirstColumn="0" w:firstRowLastColumn="0" w:lastRowFirstColumn="0" w:lastRowLastColumn="0"/>
              <w:rPr>
                <w:ins w:id="249" w:author="Trinidad Faure" w:date="2019-11-10T16:38:00Z"/>
                <w:rFonts w:ascii="Times New Roman" w:eastAsia="Times New Roman" w:hAnsi="Times New Roman" w:cs="Times New Roman"/>
                <w:sz w:val="28"/>
                <w:szCs w:val="28"/>
              </w:rPr>
            </w:pPr>
            <w:ins w:id="250" w:author="Trinidad Faure" w:date="2019-11-10T16:38:00Z">
              <w:r w:rsidRPr="00EF73F9">
                <w:rPr>
                  <w:rFonts w:ascii="Times New Roman" w:eastAsia="Times New Roman" w:hAnsi="Times New Roman" w:cs="Times New Roman"/>
                  <w:sz w:val="28"/>
                  <w:szCs w:val="28"/>
                </w:rPr>
                <w:t>URL</w:t>
              </w:r>
            </w:ins>
          </w:p>
        </w:tc>
      </w:tr>
      <w:tr w:rsidR="00EF73F9" w:rsidRPr="00EF73F9" w14:paraId="6EFC2E23" w14:textId="77777777" w:rsidTr="00070DF9">
        <w:trPr>
          <w:cnfStyle w:val="000000100000" w:firstRow="0" w:lastRow="0" w:firstColumn="0" w:lastColumn="0" w:oddVBand="0" w:evenVBand="0" w:oddHBand="1" w:evenHBand="0" w:firstRowFirstColumn="0" w:firstRowLastColumn="0" w:lastRowFirstColumn="0" w:lastRowLastColumn="0"/>
          <w:ins w:id="251" w:author="Trinidad Faure" w:date="2019-11-10T16:38:00Z"/>
        </w:trPr>
        <w:tc>
          <w:tcPr>
            <w:cnfStyle w:val="001000000000" w:firstRow="0" w:lastRow="0" w:firstColumn="1" w:lastColumn="0" w:oddVBand="0" w:evenVBand="0" w:oddHBand="0" w:evenHBand="0" w:firstRowFirstColumn="0" w:firstRowLastColumn="0" w:lastRowFirstColumn="0" w:lastRowLastColumn="0"/>
            <w:tcW w:w="5647" w:type="dxa"/>
          </w:tcPr>
          <w:p w14:paraId="346AC254" w14:textId="77777777" w:rsidR="00EF73F9" w:rsidRPr="00EF73F9" w:rsidRDefault="00EF73F9" w:rsidP="00EF73F9">
            <w:pPr>
              <w:spacing w:after="285"/>
              <w:rPr>
                <w:ins w:id="252" w:author="Trinidad Faure" w:date="2019-11-10T16:38:00Z"/>
                <w:rFonts w:ascii="Times New Roman" w:eastAsia="Times New Roman" w:hAnsi="Times New Roman" w:cs="Times New Roman"/>
                <w:sz w:val="28"/>
                <w:szCs w:val="28"/>
              </w:rPr>
            </w:pPr>
            <w:ins w:id="253" w:author="Trinidad Faure" w:date="2019-11-10T16:38:00Z">
              <w:r w:rsidRPr="00EF73F9">
                <w:rPr>
                  <w:rFonts w:ascii="Times New Roman" w:eastAsia="Times New Roman" w:hAnsi="Times New Roman" w:cs="Times New Roman"/>
                  <w:sz w:val="28"/>
                  <w:szCs w:val="28"/>
                </w:rPr>
                <w:t>Hub</w:t>
              </w:r>
            </w:ins>
          </w:p>
        </w:tc>
        <w:tc>
          <w:tcPr>
            <w:tcW w:w="3703" w:type="dxa"/>
          </w:tcPr>
          <w:p w14:paraId="7EADDCCA" w14:textId="77777777" w:rsidR="00EF73F9" w:rsidRPr="00EF73F9" w:rsidRDefault="00EF73F9" w:rsidP="00EF73F9">
            <w:pPr>
              <w:spacing w:after="285"/>
              <w:cnfStyle w:val="000000100000" w:firstRow="0" w:lastRow="0" w:firstColumn="0" w:lastColumn="0" w:oddVBand="0" w:evenVBand="0" w:oddHBand="1" w:evenHBand="0" w:firstRowFirstColumn="0" w:firstRowLastColumn="0" w:lastRowFirstColumn="0" w:lastRowLastColumn="0"/>
              <w:rPr>
                <w:ins w:id="254" w:author="Trinidad Faure" w:date="2019-11-10T16:38:00Z"/>
                <w:rFonts w:ascii="Times New Roman" w:eastAsia="Times New Roman" w:hAnsi="Times New Roman" w:cs="Times New Roman"/>
                <w:sz w:val="28"/>
                <w:szCs w:val="28"/>
              </w:rPr>
            </w:pPr>
            <w:ins w:id="255" w:author="Trinidad Faure" w:date="2019-11-10T16:38:00Z">
              <w:r w:rsidRPr="00EF73F9">
                <w:rPr>
                  <w:rFonts w:ascii="Times New Roman" w:eastAsia="Times New Roman" w:hAnsi="Times New Roman" w:cs="Times New Roman"/>
                  <w:color w:val="000000" w:themeColor="text1"/>
                  <w:sz w:val="28"/>
                  <w:szCs w:val="28"/>
                  <w:u w:val="single"/>
                </w:rPr>
                <w:t>http://www.hubsentertainment.com</w:t>
              </w:r>
            </w:ins>
          </w:p>
        </w:tc>
      </w:tr>
      <w:tr w:rsidR="00EF73F9" w:rsidRPr="00EF73F9" w14:paraId="450C43F7" w14:textId="77777777" w:rsidTr="00070DF9">
        <w:trPr>
          <w:ins w:id="256" w:author="Trinidad Faure" w:date="2019-11-10T16:38:00Z"/>
        </w:trPr>
        <w:tc>
          <w:tcPr>
            <w:cnfStyle w:val="001000000000" w:firstRow="0" w:lastRow="0" w:firstColumn="1" w:lastColumn="0" w:oddVBand="0" w:evenVBand="0" w:oddHBand="0" w:evenHBand="0" w:firstRowFirstColumn="0" w:firstRowLastColumn="0" w:lastRowFirstColumn="0" w:lastRowLastColumn="0"/>
            <w:tcW w:w="5647" w:type="dxa"/>
          </w:tcPr>
          <w:p w14:paraId="5B82DF30" w14:textId="77777777" w:rsidR="00EF73F9" w:rsidRPr="00EF73F9" w:rsidRDefault="00EF73F9" w:rsidP="00EF73F9">
            <w:pPr>
              <w:spacing w:after="285"/>
              <w:rPr>
                <w:ins w:id="257" w:author="Trinidad Faure" w:date="2019-11-10T16:38:00Z"/>
                <w:rFonts w:ascii="Times New Roman" w:eastAsia="Times New Roman" w:hAnsi="Times New Roman" w:cs="Times New Roman"/>
                <w:sz w:val="28"/>
                <w:szCs w:val="28"/>
              </w:rPr>
            </w:pPr>
            <w:ins w:id="258" w:author="Trinidad Faure" w:date="2019-11-10T16:38:00Z">
              <w:r w:rsidRPr="00EF73F9">
                <w:rPr>
                  <w:rFonts w:ascii="Times New Roman" w:eastAsia="Times New Roman" w:hAnsi="Times New Roman" w:cs="Times New Roman"/>
                  <w:sz w:val="28"/>
                  <w:szCs w:val="28"/>
                </w:rPr>
                <w:t>Nielsen</w:t>
              </w:r>
            </w:ins>
          </w:p>
        </w:tc>
        <w:tc>
          <w:tcPr>
            <w:tcW w:w="3703" w:type="dxa"/>
          </w:tcPr>
          <w:p w14:paraId="46B9129F" w14:textId="77777777" w:rsidR="00EF73F9" w:rsidRPr="00EF73F9" w:rsidRDefault="00EF73F9" w:rsidP="00EF73F9">
            <w:pPr>
              <w:spacing w:after="285"/>
              <w:cnfStyle w:val="000000000000" w:firstRow="0" w:lastRow="0" w:firstColumn="0" w:lastColumn="0" w:oddVBand="0" w:evenVBand="0" w:oddHBand="0" w:evenHBand="0" w:firstRowFirstColumn="0" w:firstRowLastColumn="0" w:lastRowFirstColumn="0" w:lastRowLastColumn="0"/>
              <w:rPr>
                <w:ins w:id="259" w:author="Trinidad Faure" w:date="2019-11-10T16:38:00Z"/>
                <w:rFonts w:ascii="Times New Roman" w:eastAsia="Times New Roman" w:hAnsi="Times New Roman" w:cs="Times New Roman"/>
                <w:sz w:val="28"/>
                <w:szCs w:val="28"/>
              </w:rPr>
            </w:pPr>
            <w:ins w:id="260" w:author="Trinidad Faure" w:date="2019-11-10T16:38:00Z">
              <w:r w:rsidRPr="00EF73F9">
                <w:rPr>
                  <w:rFonts w:ascii="Times New Roman" w:eastAsia="Times New Roman" w:hAnsi="Times New Roman" w:cs="Times New Roman"/>
                  <w:sz w:val="28"/>
                  <w:szCs w:val="28"/>
                </w:rPr>
                <w:t>http://www.nielsonratings.com</w:t>
              </w:r>
            </w:ins>
          </w:p>
        </w:tc>
      </w:tr>
      <w:tr w:rsidR="00EF73F9" w:rsidRPr="00EF73F9" w14:paraId="66F85311" w14:textId="77777777" w:rsidTr="00070DF9">
        <w:trPr>
          <w:cnfStyle w:val="000000100000" w:firstRow="0" w:lastRow="0" w:firstColumn="0" w:lastColumn="0" w:oddVBand="0" w:evenVBand="0" w:oddHBand="1" w:evenHBand="0" w:firstRowFirstColumn="0" w:firstRowLastColumn="0" w:lastRowFirstColumn="0" w:lastRowLastColumn="0"/>
          <w:ins w:id="261" w:author="Trinidad Faure" w:date="2019-11-10T16:38:00Z"/>
        </w:trPr>
        <w:tc>
          <w:tcPr>
            <w:cnfStyle w:val="001000000000" w:firstRow="0" w:lastRow="0" w:firstColumn="1" w:lastColumn="0" w:oddVBand="0" w:evenVBand="0" w:oddHBand="0" w:evenHBand="0" w:firstRowFirstColumn="0" w:firstRowLastColumn="0" w:lastRowFirstColumn="0" w:lastRowLastColumn="0"/>
            <w:tcW w:w="5647" w:type="dxa"/>
          </w:tcPr>
          <w:p w14:paraId="02982B48" w14:textId="77777777" w:rsidR="00EF73F9" w:rsidRPr="00EF73F9" w:rsidRDefault="00EF73F9" w:rsidP="00EF73F9">
            <w:pPr>
              <w:spacing w:after="285"/>
              <w:rPr>
                <w:ins w:id="262" w:author="Trinidad Faure" w:date="2019-11-10T16:38:00Z"/>
                <w:rFonts w:ascii="Times New Roman" w:eastAsia="Times New Roman" w:hAnsi="Times New Roman" w:cs="Times New Roman"/>
                <w:sz w:val="28"/>
                <w:szCs w:val="28"/>
              </w:rPr>
            </w:pPr>
            <w:ins w:id="263" w:author="Trinidad Faure" w:date="2019-11-10T16:38:00Z">
              <w:r w:rsidRPr="00EF73F9">
                <w:rPr>
                  <w:rFonts w:ascii="Times New Roman" w:eastAsia="Times New Roman" w:hAnsi="Times New Roman" w:cs="Times New Roman"/>
                  <w:sz w:val="28"/>
                  <w:szCs w:val="28"/>
                </w:rPr>
                <w:t>PPM</w:t>
              </w:r>
            </w:ins>
          </w:p>
        </w:tc>
        <w:tc>
          <w:tcPr>
            <w:tcW w:w="3703" w:type="dxa"/>
          </w:tcPr>
          <w:p w14:paraId="22C126C0" w14:textId="77777777" w:rsidR="00EF73F9" w:rsidRPr="00EF73F9" w:rsidRDefault="00EF73F9" w:rsidP="00EF73F9">
            <w:pPr>
              <w:spacing w:after="285"/>
              <w:cnfStyle w:val="000000100000" w:firstRow="0" w:lastRow="0" w:firstColumn="0" w:lastColumn="0" w:oddVBand="0" w:evenVBand="0" w:oddHBand="1" w:evenHBand="0" w:firstRowFirstColumn="0" w:firstRowLastColumn="0" w:lastRowFirstColumn="0" w:lastRowLastColumn="0"/>
              <w:rPr>
                <w:ins w:id="264" w:author="Trinidad Faure" w:date="2019-11-10T16:38:00Z"/>
                <w:rFonts w:ascii="Times New Roman" w:eastAsia="Times New Roman" w:hAnsi="Times New Roman" w:cs="Times New Roman"/>
                <w:color w:val="000000" w:themeColor="text1"/>
                <w:sz w:val="28"/>
                <w:szCs w:val="28"/>
              </w:rPr>
            </w:pPr>
            <w:ins w:id="265" w:author="Trinidad Faure" w:date="2019-11-10T16:38:00Z">
              <w:r w:rsidRPr="00EF73F9">
                <w:rPr>
                  <w:rFonts w:ascii="Times New Roman" w:eastAsia="Times New Roman" w:hAnsi="Times New Roman" w:cs="Times New Roman"/>
                  <w:color w:val="000000" w:themeColor="text1"/>
                  <w:sz w:val="28"/>
                  <w:szCs w:val="28"/>
                  <w:u w:val="single"/>
                </w:rPr>
                <w:t>http://www.ppm.com</w:t>
              </w:r>
            </w:ins>
          </w:p>
        </w:tc>
      </w:tr>
      <w:tr w:rsidR="00EF73F9" w:rsidRPr="00EF73F9" w14:paraId="05046C35" w14:textId="77777777" w:rsidTr="00070DF9">
        <w:trPr>
          <w:ins w:id="266" w:author="Trinidad Faure" w:date="2019-11-10T16:38:00Z"/>
        </w:trPr>
        <w:tc>
          <w:tcPr>
            <w:cnfStyle w:val="001000000000" w:firstRow="0" w:lastRow="0" w:firstColumn="1" w:lastColumn="0" w:oddVBand="0" w:evenVBand="0" w:oddHBand="0" w:evenHBand="0" w:firstRowFirstColumn="0" w:firstRowLastColumn="0" w:lastRowFirstColumn="0" w:lastRowLastColumn="0"/>
            <w:tcW w:w="5647" w:type="dxa"/>
          </w:tcPr>
          <w:p w14:paraId="5F97904F" w14:textId="77777777" w:rsidR="00EF73F9" w:rsidRPr="00EF73F9" w:rsidRDefault="00EF73F9" w:rsidP="00EF73F9">
            <w:pPr>
              <w:spacing w:after="285"/>
              <w:rPr>
                <w:ins w:id="267" w:author="Trinidad Faure" w:date="2019-11-10T16:38:00Z"/>
                <w:rFonts w:ascii="Times New Roman" w:eastAsia="Times New Roman" w:hAnsi="Times New Roman" w:cs="Times New Roman"/>
                <w:sz w:val="28"/>
                <w:szCs w:val="28"/>
              </w:rPr>
            </w:pPr>
            <w:ins w:id="268" w:author="Trinidad Faure" w:date="2019-11-10T16:38:00Z">
              <w:r w:rsidRPr="00EF73F9">
                <w:rPr>
                  <w:rFonts w:ascii="Times New Roman" w:eastAsia="Times New Roman" w:hAnsi="Times New Roman" w:cs="Times New Roman"/>
                  <w:sz w:val="28"/>
                  <w:szCs w:val="28"/>
                </w:rPr>
                <w:t>RA</w:t>
              </w:r>
            </w:ins>
          </w:p>
        </w:tc>
        <w:tc>
          <w:tcPr>
            <w:tcW w:w="3703" w:type="dxa"/>
          </w:tcPr>
          <w:p w14:paraId="54881E6F" w14:textId="77777777" w:rsidR="00EF73F9" w:rsidRPr="00EF73F9" w:rsidRDefault="00EF73F9" w:rsidP="00EF73F9">
            <w:pPr>
              <w:spacing w:after="285"/>
              <w:cnfStyle w:val="000000000000" w:firstRow="0" w:lastRow="0" w:firstColumn="0" w:lastColumn="0" w:oddVBand="0" w:evenVBand="0" w:oddHBand="0" w:evenHBand="0" w:firstRowFirstColumn="0" w:firstRowLastColumn="0" w:lastRowFirstColumn="0" w:lastRowLastColumn="0"/>
              <w:rPr>
                <w:ins w:id="269" w:author="Trinidad Faure" w:date="2019-11-10T16:38:00Z"/>
                <w:rFonts w:ascii="Times New Roman" w:eastAsia="Times New Roman" w:hAnsi="Times New Roman" w:cs="Times New Roman"/>
                <w:sz w:val="28"/>
                <w:szCs w:val="28"/>
              </w:rPr>
            </w:pPr>
            <w:ins w:id="270" w:author="Trinidad Faure" w:date="2019-11-10T16:38:00Z">
              <w:r w:rsidRPr="00EF73F9">
                <w:rPr>
                  <w:rFonts w:ascii="Times New Roman" w:eastAsia="Times New Roman" w:hAnsi="Times New Roman" w:cs="Times New Roman"/>
                  <w:sz w:val="28"/>
                  <w:szCs w:val="28"/>
                </w:rPr>
                <w:t>http://www.rainc.com</w:t>
              </w:r>
            </w:ins>
          </w:p>
        </w:tc>
      </w:tr>
    </w:tbl>
    <w:p w14:paraId="15B7E59A" w14:textId="77777777" w:rsidR="00EF73F9" w:rsidRPr="00EF73F9" w:rsidRDefault="00EF73F9" w:rsidP="004E7751">
      <w:pPr>
        <w:spacing w:after="200" w:line="240" w:lineRule="auto"/>
        <w:jc w:val="center"/>
        <w:rPr>
          <w:ins w:id="271" w:author="Trinidad Faure" w:date="2019-11-10T16:38:00Z"/>
          <w:i/>
          <w:iCs/>
          <w:color w:val="44546A" w:themeColor="text2"/>
          <w:sz w:val="18"/>
          <w:szCs w:val="18"/>
        </w:rPr>
        <w:pPrChange w:id="272" w:author="Trinidad Faure" w:date="2019-11-10T17:28:00Z">
          <w:pPr>
            <w:spacing w:after="200" w:line="240" w:lineRule="auto"/>
          </w:pPr>
        </w:pPrChange>
      </w:pPr>
      <w:ins w:id="273" w:author="Trinidad Faure" w:date="2019-11-10T16:38:00Z">
        <w:r w:rsidRPr="00EF73F9">
          <w:rPr>
            <w:i/>
            <w:iCs/>
            <w:color w:val="44546A" w:themeColor="text2"/>
            <w:sz w:val="18"/>
            <w:szCs w:val="18"/>
          </w:rPr>
          <w:t xml:space="preserve">Table </w:t>
        </w:r>
        <w:r w:rsidRPr="00EF73F9">
          <w:rPr>
            <w:i/>
            <w:iCs/>
            <w:noProof/>
            <w:color w:val="44546A" w:themeColor="text2"/>
            <w:sz w:val="18"/>
            <w:szCs w:val="18"/>
          </w:rPr>
          <w:t>3</w:t>
        </w:r>
        <w:r w:rsidRPr="00EF73F9">
          <w:rPr>
            <w:i/>
            <w:iCs/>
            <w:color w:val="44546A" w:themeColor="text2"/>
            <w:sz w:val="18"/>
            <w:szCs w:val="18"/>
          </w:rPr>
          <w:t>: Major Rating Sources</w:t>
        </w:r>
      </w:ins>
    </w:p>
    <w:p w14:paraId="4AF00F33" w14:textId="77777777" w:rsidR="00EF73F9" w:rsidRPr="00EF73F9" w:rsidRDefault="00EF73F9" w:rsidP="00EF73F9">
      <w:pPr>
        <w:rPr>
          <w:ins w:id="274" w:author="Trinidad Faure" w:date="2019-11-10T16:38:00Z"/>
          <w:sz w:val="28"/>
          <w:szCs w:val="28"/>
        </w:rPr>
        <w:sectPr w:rsidR="00EF73F9" w:rsidRPr="00EF73F9" w:rsidSect="00EF73F9">
          <w:type w:val="continuous"/>
          <w:pgSz w:w="12240" w:h="15840"/>
          <w:pgMar w:top="1440" w:right="1440" w:bottom="1440" w:left="1440" w:header="720" w:footer="720" w:gutter="0"/>
          <w:pgNumType w:start="1"/>
          <w:cols w:space="720"/>
          <w:docGrid w:linePitch="360"/>
        </w:sectPr>
      </w:pPr>
      <w:ins w:id="275" w:author="Trinidad Faure" w:date="2019-11-10T16:38:00Z">
        <w:r w:rsidRPr="00EF73F9">
          <w:rPr>
            <w:sz w:val="28"/>
            <w:szCs w:val="28"/>
          </w:rPr>
          <w:br w:type="page"/>
        </w:r>
      </w:ins>
    </w:p>
    <w:p w14:paraId="7683F197" w14:textId="77777777" w:rsidR="00EF73F9" w:rsidRPr="00EF73F9" w:rsidRDefault="00EF73F9" w:rsidP="00EF73F9">
      <w:pPr>
        <w:rPr>
          <w:ins w:id="276" w:author="Trinidad Faure" w:date="2019-11-10T16:38:00Z"/>
          <w:rFonts w:ascii="Times New Roman" w:eastAsia="Times New Roman" w:hAnsi="Times New Roman" w:cs="Times New Roman"/>
          <w:sz w:val="28"/>
          <w:szCs w:val="28"/>
        </w:rPr>
      </w:pPr>
    </w:p>
    <w:p w14:paraId="4B06F3BB" w14:textId="77777777" w:rsidR="00EF73F9" w:rsidRPr="000F1700" w:rsidRDefault="00EF73F9">
      <w:pPr>
        <w:rPr>
          <w:sz w:val="28"/>
          <w:szCs w:val="28"/>
        </w:rPr>
        <w:pPrChange w:id="277" w:author="Trinidad Faure" w:date="2019-11-10T16:34:00Z">
          <w:pPr>
            <w:pStyle w:val="NormalWeb"/>
            <w:spacing w:before="0" w:beforeAutospacing="0" w:after="285" w:afterAutospacing="0"/>
          </w:pPr>
        </w:pPrChange>
      </w:pPr>
    </w:p>
    <w:sectPr w:rsidR="00EF73F9" w:rsidRPr="000F1700" w:rsidSect="00070D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FD8C1" w14:textId="77777777" w:rsidR="00FB3042" w:rsidRDefault="00FB3042" w:rsidP="001A18F0">
      <w:pPr>
        <w:spacing w:after="0" w:line="240" w:lineRule="auto"/>
      </w:pPr>
      <w:r>
        <w:separator/>
      </w:r>
    </w:p>
  </w:endnote>
  <w:endnote w:type="continuationSeparator" w:id="0">
    <w:p w14:paraId="731C06A7" w14:textId="77777777" w:rsidR="00FB3042" w:rsidRDefault="00FB3042" w:rsidP="001A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D4792" w14:textId="77777777" w:rsidR="00FB3042" w:rsidRDefault="00FB3042" w:rsidP="001A18F0">
      <w:pPr>
        <w:spacing w:after="0" w:line="240" w:lineRule="auto"/>
      </w:pPr>
      <w:r>
        <w:separator/>
      </w:r>
    </w:p>
  </w:footnote>
  <w:footnote w:type="continuationSeparator" w:id="0">
    <w:p w14:paraId="3DE7471A" w14:textId="77777777" w:rsidR="00FB3042" w:rsidRDefault="00FB3042" w:rsidP="001A18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nidad Faure">
    <w15:presenceInfo w15:providerId="Windows Live" w15:userId="ea13693d81192f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32"/>
    <w:rsid w:val="000F1700"/>
    <w:rsid w:val="001A10CC"/>
    <w:rsid w:val="001A18F0"/>
    <w:rsid w:val="001E1FC2"/>
    <w:rsid w:val="00206468"/>
    <w:rsid w:val="002C4C4B"/>
    <w:rsid w:val="003079E6"/>
    <w:rsid w:val="003C6206"/>
    <w:rsid w:val="003E0276"/>
    <w:rsid w:val="004377CF"/>
    <w:rsid w:val="00467135"/>
    <w:rsid w:val="004E6332"/>
    <w:rsid w:val="004E7751"/>
    <w:rsid w:val="004F3A52"/>
    <w:rsid w:val="00622728"/>
    <w:rsid w:val="006C06F1"/>
    <w:rsid w:val="007150D6"/>
    <w:rsid w:val="00765EAD"/>
    <w:rsid w:val="00790389"/>
    <w:rsid w:val="007C1B1D"/>
    <w:rsid w:val="008A5E17"/>
    <w:rsid w:val="008B42BB"/>
    <w:rsid w:val="008D652C"/>
    <w:rsid w:val="00921D06"/>
    <w:rsid w:val="009A1B7F"/>
    <w:rsid w:val="009D2D3C"/>
    <w:rsid w:val="00A636F9"/>
    <w:rsid w:val="00A814EA"/>
    <w:rsid w:val="00AA73A6"/>
    <w:rsid w:val="00B10758"/>
    <w:rsid w:val="00B84774"/>
    <w:rsid w:val="00BF2C63"/>
    <w:rsid w:val="00C82EAA"/>
    <w:rsid w:val="00D524D5"/>
    <w:rsid w:val="00DE1D94"/>
    <w:rsid w:val="00E56078"/>
    <w:rsid w:val="00E861BD"/>
    <w:rsid w:val="00EC4BFE"/>
    <w:rsid w:val="00EF73F9"/>
    <w:rsid w:val="00F35105"/>
    <w:rsid w:val="00F565BE"/>
    <w:rsid w:val="00FB3042"/>
    <w:rsid w:val="00FB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5109"/>
  <w15:chartTrackingRefBased/>
  <w15:docId w15:val="{34F63693-F6AB-4E04-8472-933954B0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C63"/>
    <w:pPr>
      <w:spacing w:after="0" w:line="48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F2C63"/>
    <w:rPr>
      <w:rFonts w:ascii="Times New Roman" w:hAnsi="Times New Roman"/>
      <w:sz w:val="20"/>
      <w:szCs w:val="20"/>
    </w:rPr>
  </w:style>
  <w:style w:type="paragraph" w:styleId="NormalWeb">
    <w:name w:val="Normal (Web)"/>
    <w:basedOn w:val="Normal"/>
    <w:uiPriority w:val="99"/>
    <w:unhideWhenUsed/>
    <w:rsid w:val="004E63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332"/>
    <w:rPr>
      <w:i/>
      <w:iCs/>
    </w:rPr>
  </w:style>
  <w:style w:type="table" w:styleId="TableGrid">
    <w:name w:val="Table Grid"/>
    <w:basedOn w:val="TableNormal"/>
    <w:uiPriority w:val="39"/>
    <w:rsid w:val="006C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C39"/>
    <w:rPr>
      <w:color w:val="0563C1" w:themeColor="hyperlink"/>
      <w:u w:val="single"/>
    </w:rPr>
  </w:style>
  <w:style w:type="character" w:styleId="UnresolvedMention">
    <w:name w:val="Unresolved Mention"/>
    <w:basedOn w:val="DefaultParagraphFont"/>
    <w:uiPriority w:val="99"/>
    <w:semiHidden/>
    <w:unhideWhenUsed/>
    <w:rsid w:val="00FB7C39"/>
    <w:rPr>
      <w:color w:val="808080"/>
      <w:shd w:val="clear" w:color="auto" w:fill="E6E6E6"/>
    </w:rPr>
  </w:style>
  <w:style w:type="character" w:styleId="PlaceholderText">
    <w:name w:val="Placeholder Text"/>
    <w:basedOn w:val="DefaultParagraphFont"/>
    <w:uiPriority w:val="99"/>
    <w:semiHidden/>
    <w:rsid w:val="00A636F9"/>
    <w:rPr>
      <w:color w:val="808080"/>
    </w:rPr>
  </w:style>
  <w:style w:type="paragraph" w:styleId="Header">
    <w:name w:val="header"/>
    <w:basedOn w:val="Normal"/>
    <w:link w:val="HeaderChar"/>
    <w:uiPriority w:val="99"/>
    <w:unhideWhenUsed/>
    <w:rsid w:val="001A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8F0"/>
  </w:style>
  <w:style w:type="paragraph" w:styleId="Footer">
    <w:name w:val="footer"/>
    <w:basedOn w:val="Normal"/>
    <w:link w:val="FooterChar"/>
    <w:uiPriority w:val="99"/>
    <w:unhideWhenUsed/>
    <w:rsid w:val="001A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8F0"/>
  </w:style>
  <w:style w:type="paragraph" w:styleId="Caption">
    <w:name w:val="caption"/>
    <w:basedOn w:val="Normal"/>
    <w:next w:val="Normal"/>
    <w:uiPriority w:val="35"/>
    <w:unhideWhenUsed/>
    <w:qFormat/>
    <w:rsid w:val="001E1FC2"/>
    <w:pPr>
      <w:spacing w:after="200" w:line="240" w:lineRule="auto"/>
    </w:pPr>
    <w:rPr>
      <w:i/>
      <w:iCs/>
      <w:color w:val="44546A" w:themeColor="text2"/>
      <w:sz w:val="18"/>
      <w:szCs w:val="18"/>
    </w:rPr>
  </w:style>
  <w:style w:type="table" w:styleId="GridTable4">
    <w:name w:val="Grid Table 4"/>
    <w:basedOn w:val="TableNormal"/>
    <w:uiPriority w:val="49"/>
    <w:rsid w:val="001E1F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dxXhp577MpINC6WnVk1E50I/1m7T/0v+XFIQlM9TEq0=-~Po65Rjw/KYl4BvZ4gQ8nTA==</id>
</projec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73A03-1833-46E9-96DD-D1B3EF2938BC}">
  <ds:schemaRefs/>
</ds:datastoreItem>
</file>

<file path=customXml/itemProps2.xml><?xml version="1.0" encoding="utf-8"?>
<ds:datastoreItem xmlns:ds="http://schemas.openxmlformats.org/officeDocument/2006/customXml" ds:itemID="{83B3421C-4295-4210-AB66-87E2BBA7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Trinidad Faure</cp:lastModifiedBy>
  <cp:revision>2</cp:revision>
  <dcterms:created xsi:type="dcterms:W3CDTF">2019-11-10T22:35:00Z</dcterms:created>
  <dcterms:modified xsi:type="dcterms:W3CDTF">2019-11-10T23:30:00Z</dcterms:modified>
</cp:coreProperties>
</file>